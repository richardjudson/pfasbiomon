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F9823" w14:textId="3B0ABD13" w:rsidR="00C759B4" w:rsidRDefault="00C060CA" w:rsidP="00C060CA">
      <w:pPr>
        <w:ind w:firstLine="0"/>
        <w:jc w:val="center"/>
        <w:rPr>
          <w:b/>
          <w:bCs/>
          <w:sz w:val="28"/>
          <w:szCs w:val="28"/>
        </w:rPr>
      </w:pPr>
      <w:r w:rsidRPr="00C060CA">
        <w:rPr>
          <w:b/>
          <w:bCs/>
          <w:sz w:val="28"/>
          <w:szCs w:val="28"/>
        </w:rPr>
        <w:t>Report on Biomonitoring Screen-level Margins of Exposure for Selected PFAS Compounds</w:t>
      </w:r>
    </w:p>
    <w:p w14:paraId="26046077" w14:textId="10F5718D" w:rsidR="00A55A72" w:rsidRDefault="00A55A72" w:rsidP="00C060CA">
      <w:pPr>
        <w:ind w:firstLine="0"/>
        <w:jc w:val="center"/>
        <w:rPr>
          <w:b/>
          <w:bCs/>
          <w:sz w:val="28"/>
          <w:szCs w:val="28"/>
        </w:rPr>
      </w:pPr>
    </w:p>
    <w:p w14:paraId="3311EA2B" w14:textId="0D280FF4" w:rsidR="00A55A72" w:rsidRPr="00A55A72" w:rsidRDefault="00A55A72" w:rsidP="00A55A72">
      <w:pPr>
        <w:ind w:firstLine="0"/>
      </w:pPr>
      <w:r w:rsidRPr="00A55A72">
        <w:t>Authors</w:t>
      </w:r>
    </w:p>
    <w:p w14:paraId="54F8B012" w14:textId="5BD37478" w:rsidR="00A55A72" w:rsidRPr="00A55A72" w:rsidRDefault="00A55A72" w:rsidP="00A55A72">
      <w:pPr>
        <w:ind w:firstLine="0"/>
      </w:pPr>
      <w:r w:rsidRPr="00A55A72">
        <w:t>Disclaimer</w:t>
      </w:r>
    </w:p>
    <w:p w14:paraId="186223B7" w14:textId="51D9E7C6" w:rsidR="00C060CA" w:rsidRDefault="00C060CA" w:rsidP="00CB49BE">
      <w:pPr>
        <w:pStyle w:val="Heading1"/>
        <w:ind w:firstLine="0"/>
      </w:pPr>
      <w:r>
        <w:t>Introduction</w:t>
      </w:r>
    </w:p>
    <w:p w14:paraId="1532D794" w14:textId="70769BB2" w:rsidR="00910572" w:rsidRDefault="00CB49BE" w:rsidP="00C060CA">
      <w:pPr>
        <w:ind w:firstLine="0"/>
      </w:pPr>
      <w:r>
        <w:t>The US EPA Office of Pollution Prevention and Toxics (OPPT) has requested that the EPA Office of Research and Development (ORD) provide a summary of an ORD research effort on a screening-level analysis of margins of exposure (</w:t>
      </w:r>
      <w:commentRangeStart w:id="0"/>
      <w:r>
        <w:t xml:space="preserve">MoE) </w:t>
      </w:r>
      <w:commentRangeEnd w:id="0"/>
      <w:r w:rsidR="00716F52">
        <w:rPr>
          <w:rStyle w:val="CommentReference"/>
        </w:rPr>
        <w:commentReference w:id="0"/>
      </w:r>
      <w:r>
        <w:t xml:space="preserve">for a selected group of </w:t>
      </w:r>
      <w:ins w:id="1" w:author="Thomas, Russell" w:date="2023-11-09T11:34:00Z">
        <w:r w:rsidR="00116DD2">
          <w:t>p</w:t>
        </w:r>
      </w:ins>
      <w:ins w:id="2" w:author="Thomas, Russell" w:date="2023-11-09T11:33:00Z">
        <w:r w:rsidR="00116DD2" w:rsidRPr="0476F24E">
          <w:t>er- and polyfluoroalkyl subs</w:t>
        </w:r>
        <w:r w:rsidR="00116DD2">
          <w:t>tances</w:t>
        </w:r>
        <w:r w:rsidR="00116DD2">
          <w:t xml:space="preserve"> </w:t>
        </w:r>
      </w:ins>
      <w:ins w:id="3" w:author="Thomas, Russell" w:date="2023-11-09T11:34:00Z">
        <w:r w:rsidR="00116DD2">
          <w:t>(</w:t>
        </w:r>
      </w:ins>
      <w:r>
        <w:t>PFAS</w:t>
      </w:r>
      <w:ins w:id="4" w:author="Thomas, Russell" w:date="2023-11-09T11:34:00Z">
        <w:r w:rsidR="00116DD2">
          <w:t>)</w:t>
        </w:r>
      </w:ins>
      <w:del w:id="5" w:author="Thomas, Russell" w:date="2023-11-09T11:34:00Z">
        <w:r w:rsidDel="00116DD2">
          <w:delText xml:space="preserve"> </w:delText>
        </w:r>
        <w:r w:rsidR="00910572" w:rsidDel="00116DD2">
          <w:delText>compounds (</w:delText>
        </w:r>
      </w:del>
      <w:del w:id="6" w:author="Thomas, Russell" w:date="2023-11-09T11:33:00Z">
        <w:r w:rsidR="00910572" w:rsidRPr="0476F24E" w:rsidDel="00116DD2">
          <w:delText>Per- and polyfluoroalkyl subs</w:delText>
        </w:r>
        <w:r w:rsidR="00910572" w:rsidDel="00116DD2">
          <w:delText>tances</w:delText>
        </w:r>
      </w:del>
      <w:del w:id="7" w:author="Thomas, Russell" w:date="2023-11-09T11:34:00Z">
        <w:r w:rsidR="00910572" w:rsidDel="00116DD2">
          <w:delText>)</w:delText>
        </w:r>
      </w:del>
      <w:r>
        <w:t xml:space="preserve">. The MoE approach uses </w:t>
      </w:r>
      <w:r w:rsidR="00A55A72">
        <w:t>published</w:t>
      </w:r>
      <w:r>
        <w:t xml:space="preserve"> blood levels (whole blood, plasma, serum, and equivalent metrics from umbilical cords from newborns) as measures of exposure and </w:t>
      </w:r>
      <w:r w:rsidRPr="00910572">
        <w:rPr>
          <w:i/>
          <w:iCs/>
        </w:rPr>
        <w:t>in vitro</w:t>
      </w:r>
      <w:r>
        <w:t xml:space="preserve"> bioactivity concentrations as measures of effect. </w:t>
      </w:r>
      <w:r w:rsidR="00910572">
        <w:t xml:space="preserve">The </w:t>
      </w:r>
      <w:r w:rsidR="00910572" w:rsidRPr="00910572">
        <w:rPr>
          <w:i/>
          <w:iCs/>
        </w:rPr>
        <w:t>in vitro</w:t>
      </w:r>
      <w:r w:rsidR="00910572">
        <w:t xml:space="preserve"> data is taken from a battery of cell-based assays, mostly run in human cells. The key result from each assay is the concentration in cells </w:t>
      </w:r>
      <w:r w:rsidR="003E3CD4">
        <w:t xml:space="preserve">that </w:t>
      </w:r>
      <w:r w:rsidR="00A55A72">
        <w:t>will</w:t>
      </w:r>
      <w:r w:rsidR="00910572">
        <w:t xml:space="preserve"> cause a biological perturbation.</w:t>
      </w:r>
      <w:r w:rsidR="00A55A72">
        <w:t xml:space="preserve"> In general, there is no direct link between the </w:t>
      </w:r>
      <w:r w:rsidR="00A55A72" w:rsidRPr="00910572">
        <w:rPr>
          <w:i/>
          <w:iCs/>
        </w:rPr>
        <w:t>in vitro</w:t>
      </w:r>
      <w:r w:rsidR="00A55A72">
        <w:t xml:space="preserve"> bioactivity detected by an assay and a specific apical </w:t>
      </w:r>
      <w:r w:rsidR="00A55A72" w:rsidRPr="00910572">
        <w:rPr>
          <w:i/>
          <w:iCs/>
        </w:rPr>
        <w:t>in vivo</w:t>
      </w:r>
      <w:r w:rsidR="00A55A72">
        <w:t xml:space="preserve"> toxicological effect</w:t>
      </w:r>
      <w:ins w:id="8" w:author="Thomas, Russell" w:date="2023-11-09T11:18:00Z">
        <w:r w:rsidR="00716F52">
          <w:t xml:space="preserve">; however, previous studies have demonstrated that </w:t>
        </w:r>
        <w:r w:rsidR="00716F52">
          <w:rPr>
            <w:i/>
            <w:iCs/>
          </w:rPr>
          <w:t>in vitro</w:t>
        </w:r>
        <w:r w:rsidR="00716F52">
          <w:t xml:space="preserve"> bioactivity is provides a cons</w:t>
        </w:r>
      </w:ins>
      <w:ins w:id="9" w:author="Thomas, Russell" w:date="2023-11-09T11:19:00Z">
        <w:r w:rsidR="00716F52">
          <w:t>ervative estimate of the dose causing toxicological responses</w:t>
        </w:r>
      </w:ins>
      <w:ins w:id="10" w:author="Thomas, Russell" w:date="2023-11-09T11:20:00Z">
        <w:r w:rsidR="00716F52">
          <w:t xml:space="preserve"> in traditional animal-based </w:t>
        </w:r>
        <w:commentRangeStart w:id="11"/>
        <w:r w:rsidR="00716F52">
          <w:t>studies</w:t>
        </w:r>
      </w:ins>
      <w:commentRangeEnd w:id="11"/>
      <w:ins w:id="12" w:author="Thomas, Russell" w:date="2023-11-09T11:21:00Z">
        <w:r w:rsidR="00716F52">
          <w:rPr>
            <w:rStyle w:val="CommentReference"/>
          </w:rPr>
          <w:commentReference w:id="11"/>
        </w:r>
      </w:ins>
      <w:del w:id="13" w:author="Thomas, Russell" w:date="2023-11-09T11:18:00Z">
        <w:r w:rsidR="00A55A72" w:rsidDel="00716F52">
          <w:delText>.</w:delText>
        </w:r>
      </w:del>
      <w:r w:rsidR="00A55A72">
        <w:t xml:space="preserve"> All of the </w:t>
      </w:r>
      <w:r w:rsidR="00A55A72" w:rsidRPr="00A55A72">
        <w:rPr>
          <w:i/>
          <w:iCs/>
        </w:rPr>
        <w:t>in vitro</w:t>
      </w:r>
      <w:r w:rsidR="00A55A72">
        <w:t xml:space="preserve"> bioactivity is publicly available through primary publications and the EPA CompTox Chemicals Dashboard (</w:t>
      </w:r>
      <w:hyperlink r:id="rId10" w:history="1">
        <w:r w:rsidR="00A55A72" w:rsidRPr="002F1513">
          <w:rPr>
            <w:rStyle w:val="Hyperlink"/>
          </w:rPr>
          <w:t>https://comptox.epa.gov/dashboard</w:t>
        </w:r>
      </w:hyperlink>
      <w:r w:rsidR="00A55A72">
        <w:t>).</w:t>
      </w:r>
    </w:p>
    <w:p w14:paraId="73CA31D8" w14:textId="045B9775" w:rsidR="00C060CA" w:rsidRDefault="00CB49BE" w:rsidP="00910572">
      <w:r>
        <w:t xml:space="preserve">The MoE is the bioactivity concentration divided by the blood concentration. A value less than 1.0 indicates that blood levels for an individual are higher than the concentration required to </w:t>
      </w:r>
      <w:del w:id="14" w:author="Thomas, Russell" w:date="2023-11-09T11:22:00Z">
        <w:r w:rsidDel="00716F52">
          <w:delText xml:space="preserve">trigger </w:delText>
        </w:r>
      </w:del>
      <w:ins w:id="15" w:author="Thomas, Russell" w:date="2023-11-09T11:22:00Z">
        <w:r w:rsidR="00716F52">
          <w:t>elicit</w:t>
        </w:r>
        <w:r w:rsidR="00716F52">
          <w:t xml:space="preserve"> </w:t>
        </w:r>
      </w:ins>
      <w:r>
        <w:t xml:space="preserve">some kind of </w:t>
      </w:r>
      <w:r w:rsidR="00944D96">
        <w:t xml:space="preserve">biological perturbation in human cells. </w:t>
      </w:r>
      <w:r w:rsidR="00910572">
        <w:t>T</w:t>
      </w:r>
      <w:r w:rsidR="00944D96">
        <w:t>he MoE approach is treated as a screening-level risk assessm</w:t>
      </w:r>
      <w:r w:rsidR="00910572">
        <w:t>e</w:t>
      </w:r>
      <w:r w:rsidR="00944D96">
        <w:t xml:space="preserve">nt method </w:t>
      </w:r>
      <w:r w:rsidR="00910572">
        <w:t xml:space="preserve">that can </w:t>
      </w:r>
      <w:r w:rsidR="00944D96">
        <w:t xml:space="preserve">be used </w:t>
      </w:r>
      <w:r w:rsidR="00910572">
        <w:t xml:space="preserve">to quickly </w:t>
      </w:r>
      <w:r w:rsidR="00944D96">
        <w:t xml:space="preserve">assess multiple chemicals, and ones with the lowest MoE values </w:t>
      </w:r>
      <w:r w:rsidR="00910572">
        <w:t>can</w:t>
      </w:r>
      <w:r w:rsidR="00944D96">
        <w:t xml:space="preserve"> be prioritized for further </w:t>
      </w:r>
      <w:commentRangeStart w:id="16"/>
      <w:r w:rsidR="00944D96">
        <w:t>assessment</w:t>
      </w:r>
      <w:commentRangeEnd w:id="16"/>
      <w:r w:rsidR="00116DD2">
        <w:rPr>
          <w:rStyle w:val="CommentReference"/>
        </w:rPr>
        <w:commentReference w:id="16"/>
      </w:r>
      <w:r w:rsidR="00944D96">
        <w:t xml:space="preserve">. This MoE approach described here is subject to a number of sources of uncertainty, some of which will result in an underestimation of risk. Therefore, it is appropriate to add a safety factor when using the MoE values, indicating that MoEs larger than 1.0 are still of concern. For the </w:t>
      </w:r>
      <w:r w:rsidR="00944D96">
        <w:lastRenderedPageBreak/>
        <w:t>illustration provided below, a safety margin of 100 is used</w:t>
      </w:r>
      <w:ins w:id="17" w:author="Thomas, Russell" w:date="2023-11-09T11:31:00Z">
        <w:r w:rsidR="00116DD2">
          <w:t xml:space="preserve">, which is consistent with </w:t>
        </w:r>
      </w:ins>
      <w:ins w:id="18" w:author="Thomas, Russell" w:date="2023-11-09T11:32:00Z">
        <w:r w:rsidR="00116DD2">
          <w:t>screening-level</w:t>
        </w:r>
      </w:ins>
      <w:ins w:id="19" w:author="Thomas, Russell" w:date="2023-11-09T12:23:00Z">
        <w:r w:rsidR="006F34E1">
          <w:t xml:space="preserve"> risk assessment</w:t>
        </w:r>
      </w:ins>
      <w:ins w:id="20" w:author="Thomas, Russell" w:date="2023-11-09T11:32:00Z">
        <w:r w:rsidR="00116DD2">
          <w:t xml:space="preserve"> </w:t>
        </w:r>
      </w:ins>
      <w:ins w:id="21" w:author="Thomas, Russell" w:date="2023-11-09T11:31:00Z">
        <w:r w:rsidR="00116DD2">
          <w:t>practices under TSCA [2012 sustainable futures doc]</w:t>
        </w:r>
      </w:ins>
      <w:r w:rsidR="00944D96">
        <w:t xml:space="preserve">. </w:t>
      </w:r>
    </w:p>
    <w:p w14:paraId="2A38CA58" w14:textId="75169A09" w:rsidR="00944D96" w:rsidRDefault="00944D96" w:rsidP="00C060CA">
      <w:pPr>
        <w:ind w:firstLine="0"/>
      </w:pPr>
      <w:r>
        <w:tab/>
        <w:t xml:space="preserve">The complete version of this analysis is </w:t>
      </w:r>
      <w:r w:rsidR="00910572">
        <w:t>given</w:t>
      </w:r>
      <w:r>
        <w:t xml:space="preserve"> in an ORD manuscript currently under internal EPA review, prior to submission to a peer-reviewed journal. In that manuscript, MoE values for 31 PFAS are analyzed. This is the set</w:t>
      </w:r>
      <w:r w:rsidR="00910572">
        <w:t xml:space="preserve"> of chemicals</w:t>
      </w:r>
      <w:r>
        <w:t xml:space="preserve"> for which published blood levels and </w:t>
      </w:r>
      <w:r w:rsidRPr="00910572">
        <w:rPr>
          <w:i/>
          <w:iCs/>
        </w:rPr>
        <w:t>in vit</w:t>
      </w:r>
      <w:r w:rsidR="00910572" w:rsidRPr="00910572">
        <w:rPr>
          <w:i/>
          <w:iCs/>
        </w:rPr>
        <w:t>ro</w:t>
      </w:r>
      <w:r>
        <w:t xml:space="preserve"> bioactivity data are available. For this report, we focus on five PFAS out of the 31 that are of interest to OPPT. These are PFOA (</w:t>
      </w:r>
      <w:r w:rsidR="00910572" w:rsidRPr="00910572">
        <w:t>Perfluorooctanoic acid</w:t>
      </w:r>
      <w:r>
        <w:t>), PFDA (</w:t>
      </w:r>
      <w:r w:rsidR="00910572" w:rsidRPr="00944D96">
        <w:t>Perfluorodecanoic acid</w:t>
      </w:r>
      <w:r>
        <w:t>), PFNA (</w:t>
      </w:r>
      <w:r w:rsidR="00910572" w:rsidRPr="00910572">
        <w:t>Perfluorononanoic acid</w:t>
      </w:r>
      <w:r>
        <w:t>), PFUnDA (</w:t>
      </w:r>
      <w:r w:rsidR="00910572" w:rsidRPr="00910572">
        <w:t>Perfluoroundecanoic acid</w:t>
      </w:r>
      <w:r>
        <w:t>) and PFTeDA (</w:t>
      </w:r>
      <w:r w:rsidR="00910572" w:rsidRPr="00910572">
        <w:t>Perfluorotetradecanoic acid</w:t>
      </w:r>
      <w:r>
        <w:t xml:space="preserve">). </w:t>
      </w:r>
    </w:p>
    <w:p w14:paraId="71BA82E3" w14:textId="441D9617" w:rsidR="00C060CA" w:rsidRDefault="00C060CA" w:rsidP="00CB49BE">
      <w:pPr>
        <w:pStyle w:val="Heading1"/>
        <w:ind w:firstLine="0"/>
      </w:pPr>
      <w:r>
        <w:t>Methods</w:t>
      </w:r>
    </w:p>
    <w:p w14:paraId="3E13C5ED" w14:textId="6C5DC015" w:rsidR="00C060CA" w:rsidRDefault="00910572" w:rsidP="00127482">
      <w:pPr>
        <w:pStyle w:val="Heading2"/>
        <w:ind w:firstLine="0"/>
      </w:pPr>
      <w:r>
        <w:t>Biomonitoring Data</w:t>
      </w:r>
    </w:p>
    <w:p w14:paraId="6D0A5945" w14:textId="7BB4F857" w:rsidR="00C44109" w:rsidRDefault="00127482" w:rsidP="00C44109">
      <w:pPr>
        <w:ind w:firstLine="0"/>
      </w:pPr>
      <w:r w:rsidRPr="24CC6B56">
        <w:t xml:space="preserve">Human biomonitoring data </w:t>
      </w:r>
      <w:r>
        <w:t>were</w:t>
      </w:r>
      <w:r w:rsidRPr="24CC6B56">
        <w:t xml:space="preserve"> collected from </w:t>
      </w:r>
      <w:r>
        <w:t>247</w:t>
      </w:r>
      <w:r w:rsidRPr="24CC6B56">
        <w:t xml:space="preserve"> published studies. </w:t>
      </w:r>
      <w:r>
        <w:t>For the chemicals described in this report, the biomonitoring data is provided in an accompanying spreadsheet</w:t>
      </w:r>
      <w:ins w:id="22" w:author="Thomas, Russell" w:date="2023-11-09T11:37:00Z">
        <w:r w:rsidR="003A0DE5">
          <w:t xml:space="preserve"> with corresponding study references</w:t>
        </w:r>
      </w:ins>
      <w:r>
        <w:t xml:space="preserve">. </w:t>
      </w:r>
      <w:r w:rsidRPr="24CC6B56">
        <w:t xml:space="preserve">Concentrations in several matrices were available in these studies (whole blood, serum, plasma from both adults and cord blood). All concentrations were converted to ng/mL. </w:t>
      </w:r>
      <w:r w:rsidR="00893B36">
        <w:t>Additionally, all values were converted to plasma concentrations if there were originally derived from matri</w:t>
      </w:r>
      <w:r w:rsidR="003E3CD4">
        <w:t xml:space="preserve">ces </w:t>
      </w:r>
      <w:r w:rsidR="00893B36">
        <w:t>other than plasma. Serum concentration</w:t>
      </w:r>
      <w:r w:rsidR="00DD15C6">
        <w:t>s</w:t>
      </w:r>
      <w:r w:rsidR="00893B36">
        <w:t xml:space="preserve"> were assumed to be equivalent to plasm</w:t>
      </w:r>
      <w:r w:rsidR="00DD15C6">
        <w:t>a</w:t>
      </w:r>
      <w:r w:rsidR="00893B36">
        <w:t xml:space="preserve"> concentration, but </w:t>
      </w:r>
      <w:commentRangeStart w:id="23"/>
      <w:r w:rsidR="00893B36">
        <w:t>whole blood values were divided by a chemical-specific blood-to-plasma partition coefficient</w:t>
      </w:r>
      <w:commentRangeEnd w:id="23"/>
      <w:r w:rsidR="003A0DE5">
        <w:rPr>
          <w:rStyle w:val="CommentReference"/>
        </w:rPr>
        <w:commentReference w:id="23"/>
      </w:r>
      <w:r w:rsidR="00893B36">
        <w:t xml:space="preserve">. </w:t>
      </w:r>
      <w:r w:rsidRPr="24CC6B56">
        <w:t>Each study reported one or more concentration metrics for the population tested</w:t>
      </w:r>
      <w:ins w:id="24" w:author="Guiseppi-Elie, Annette" w:date="2023-11-09T08:31:00Z">
        <w:r w:rsidR="002166CA">
          <w:t xml:space="preserve"> (e.g., workers; situation-specific)</w:t>
        </w:r>
      </w:ins>
      <w:r w:rsidRPr="24CC6B56">
        <w:t>. The metrics are</w:t>
      </w:r>
      <w:r>
        <w:t xml:space="preserve"> the</w:t>
      </w:r>
      <w:r w:rsidRPr="24CC6B56">
        <w:t xml:space="preserve"> 5</w:t>
      </w:r>
      <w:r w:rsidR="00C44109" w:rsidRPr="00C44109">
        <w:rPr>
          <w:vertAlign w:val="superscript"/>
        </w:rPr>
        <w:t>th</w:t>
      </w:r>
      <w:r w:rsidR="00C44109">
        <w:t xml:space="preserve"> </w:t>
      </w:r>
      <w:r w:rsidRPr="24CC6B56">
        <w:t>percentile, 10</w:t>
      </w:r>
      <w:r w:rsidR="00C44109" w:rsidRPr="00C44109">
        <w:rPr>
          <w:vertAlign w:val="superscript"/>
        </w:rPr>
        <w:t>th</w:t>
      </w:r>
      <w:r w:rsidR="00C44109">
        <w:t xml:space="preserve"> </w:t>
      </w:r>
      <w:r w:rsidRPr="24CC6B56">
        <w:t>percentile, 25</w:t>
      </w:r>
      <w:r w:rsidR="00C44109" w:rsidRPr="00C44109">
        <w:rPr>
          <w:vertAlign w:val="superscript"/>
        </w:rPr>
        <w:t>th</w:t>
      </w:r>
      <w:r w:rsidR="00C44109">
        <w:t xml:space="preserve"> </w:t>
      </w:r>
      <w:r w:rsidRPr="24CC6B56">
        <w:t>percentile, 50</w:t>
      </w:r>
      <w:r w:rsidR="00C44109" w:rsidRPr="00C44109">
        <w:rPr>
          <w:vertAlign w:val="superscript"/>
        </w:rPr>
        <w:t>th</w:t>
      </w:r>
      <w:r w:rsidR="00C44109">
        <w:t xml:space="preserve"> </w:t>
      </w:r>
      <w:r w:rsidRPr="24CC6B56">
        <w:t>percentile, 75</w:t>
      </w:r>
      <w:r w:rsidR="00C44109" w:rsidRPr="00C44109">
        <w:rPr>
          <w:vertAlign w:val="superscript"/>
        </w:rPr>
        <w:t>th</w:t>
      </w:r>
      <w:r w:rsidR="00C44109">
        <w:t xml:space="preserve"> </w:t>
      </w:r>
      <w:r w:rsidRPr="24CC6B56">
        <w:t>percentile, 90</w:t>
      </w:r>
      <w:r w:rsidR="00C44109" w:rsidRPr="00C44109">
        <w:rPr>
          <w:vertAlign w:val="superscript"/>
        </w:rPr>
        <w:t>th</w:t>
      </w:r>
      <w:r w:rsidR="00C44109">
        <w:t xml:space="preserve"> </w:t>
      </w:r>
      <w:r w:rsidRPr="24CC6B56">
        <w:t>percentile, 95</w:t>
      </w:r>
      <w:r w:rsidR="00C44109" w:rsidRPr="00C44109">
        <w:rPr>
          <w:vertAlign w:val="superscript"/>
        </w:rPr>
        <w:t>th</w:t>
      </w:r>
      <w:r w:rsidR="00C44109">
        <w:t xml:space="preserve"> </w:t>
      </w:r>
      <w:r w:rsidRPr="24CC6B56">
        <w:t>percentile, 98</w:t>
      </w:r>
      <w:r w:rsidR="00C44109" w:rsidRPr="00C44109">
        <w:rPr>
          <w:vertAlign w:val="superscript"/>
        </w:rPr>
        <w:t>th</w:t>
      </w:r>
      <w:r w:rsidR="00C44109">
        <w:t xml:space="preserve"> </w:t>
      </w:r>
      <w:r w:rsidRPr="24CC6B56">
        <w:t>percentile, 99</w:t>
      </w:r>
      <w:r w:rsidR="00C44109" w:rsidRPr="00C44109">
        <w:rPr>
          <w:vertAlign w:val="superscript"/>
        </w:rPr>
        <w:t>th</w:t>
      </w:r>
      <w:r w:rsidR="00C44109">
        <w:t xml:space="preserve"> </w:t>
      </w:r>
      <w:r w:rsidRPr="24CC6B56">
        <w:t xml:space="preserve">percentile, maximum, mean, median and minimum. </w:t>
      </w:r>
      <w:r>
        <w:t xml:space="preserve">For this report, we only include data for the metrics </w:t>
      </w:r>
      <w:r w:rsidRPr="24CC6B56">
        <w:t>95</w:t>
      </w:r>
      <w:r w:rsidR="00C44109" w:rsidRPr="00C44109">
        <w:rPr>
          <w:vertAlign w:val="superscript"/>
        </w:rPr>
        <w:t>th</w:t>
      </w:r>
      <w:r w:rsidRPr="24CC6B56">
        <w:t xml:space="preserve"> percentile, 98</w:t>
      </w:r>
      <w:r w:rsidR="00C44109" w:rsidRPr="00C44109">
        <w:rPr>
          <w:vertAlign w:val="superscript"/>
        </w:rPr>
        <w:t>th</w:t>
      </w:r>
      <w:r w:rsidR="00C44109">
        <w:t xml:space="preserve"> </w:t>
      </w:r>
      <w:r w:rsidRPr="24CC6B56">
        <w:t>percentile, 99</w:t>
      </w:r>
      <w:r w:rsidR="00C44109" w:rsidRPr="00C44109">
        <w:rPr>
          <w:vertAlign w:val="superscript"/>
        </w:rPr>
        <w:t>th</w:t>
      </w:r>
      <w:r w:rsidRPr="24CC6B56">
        <w:t xml:space="preserve"> percentile</w:t>
      </w:r>
      <w:r w:rsidR="00C44109">
        <w:t xml:space="preserve"> and </w:t>
      </w:r>
      <w:r w:rsidRPr="24CC6B56">
        <w:t>maximum</w:t>
      </w:r>
      <w:r w:rsidR="00DD15C6">
        <w:t>, to focus on the most highly exposed members of the populations</w:t>
      </w:r>
      <w:r w:rsidR="00C44109">
        <w:t>. Data was manually extracted from source document</w:t>
      </w:r>
      <w:r w:rsidR="00DD15C6">
        <w:t>s</w:t>
      </w:r>
      <w:r w:rsidR="00C44109">
        <w:t xml:space="preserve"> into a standard form. A selected set of records, including </w:t>
      </w:r>
      <w:r w:rsidR="00C44109" w:rsidRPr="24CC6B56">
        <w:t xml:space="preserve">all </w:t>
      </w:r>
      <w:r w:rsidR="00992F88">
        <w:t xml:space="preserve">with </w:t>
      </w:r>
      <w:r w:rsidR="00C44109" w:rsidRPr="24CC6B56">
        <w:t>values &gt;100 ng/mL</w:t>
      </w:r>
      <w:r w:rsidR="00C44109">
        <w:t>, were checked by a second reviewer.</w:t>
      </w:r>
      <w:r w:rsidRPr="24CC6B56">
        <w:t xml:space="preserve"> Each data set is characterized by the sampling location (country, state or region, city) and a brief statement about the cohort, especially whether they were suspected of being exposed to PFAS compounds (e.g., factory workers</w:t>
      </w:r>
      <w:r w:rsidR="00C44109">
        <w:t>, individual living in communities with PFAS-contaminated drinking water</w:t>
      </w:r>
      <w:r w:rsidRPr="24CC6B56">
        <w:t>) or were a general population</w:t>
      </w:r>
      <w:r w:rsidR="00C44109">
        <w:t xml:space="preserve"> with no known source of PFAS exposure</w:t>
      </w:r>
      <w:r w:rsidRPr="24CC6B56">
        <w:t>.</w:t>
      </w:r>
      <w:r w:rsidR="00C44109">
        <w:t xml:space="preserve"> All values are derived from the </w:t>
      </w:r>
      <w:r w:rsidR="00C44109">
        <w:lastRenderedPageBreak/>
        <w:t>concentration distribution of a population and not for specific individuals. Each record in the accompanying spreadsheet indicates the chemical (name, Chemical Abstracts Registry Number or CASRN, the EPA DSSTox Substance ID or DTXSID, and a chemical abbreviation), the matrix (plasma, serum, whole blood, cord blood, cord plasma or cord serum), the population metric (95</w:t>
      </w:r>
      <w:r w:rsidR="00C44109" w:rsidRPr="00C44109">
        <w:rPr>
          <w:vertAlign w:val="superscript"/>
        </w:rPr>
        <w:t>th</w:t>
      </w:r>
      <w:r w:rsidR="00C44109">
        <w:t>, 98</w:t>
      </w:r>
      <w:r w:rsidR="00C44109" w:rsidRPr="00C44109">
        <w:rPr>
          <w:vertAlign w:val="superscript"/>
        </w:rPr>
        <w:t>th</w:t>
      </w:r>
      <w:r w:rsidR="00C44109">
        <w:t>, 99</w:t>
      </w:r>
      <w:r w:rsidR="00C44109" w:rsidRPr="00C44109">
        <w:rPr>
          <w:vertAlign w:val="superscript"/>
        </w:rPr>
        <w:t>th</w:t>
      </w:r>
      <w:r w:rsidR="00C44109">
        <w:t>, maximum)</w:t>
      </w:r>
      <w:r w:rsidR="00992F88">
        <w:t xml:space="preserve">, the concentration and units (always in ng/mL), the location of the population sample, whether the population was exposed or general, a source, name and brief description of the dataset, and a URL pointing to the data source, which could be an online report or a journal publication.  </w:t>
      </w:r>
    </w:p>
    <w:p w14:paraId="33871EDE" w14:textId="5A280904" w:rsidR="00910572" w:rsidRDefault="00910572" w:rsidP="00127482">
      <w:pPr>
        <w:pStyle w:val="Heading2"/>
        <w:ind w:firstLine="0"/>
      </w:pPr>
      <w:r>
        <w:t>In Vitro Bioactivity Data</w:t>
      </w:r>
    </w:p>
    <w:p w14:paraId="41E857B1" w14:textId="68D564CF" w:rsidR="00992F88" w:rsidRDefault="00992F88" w:rsidP="00992F88">
      <w:pPr>
        <w:ind w:firstLine="0"/>
      </w:pPr>
      <w:r w:rsidRPr="24CC6B56">
        <w:t xml:space="preserve">The </w:t>
      </w:r>
      <w:r w:rsidRPr="00C4397E">
        <w:rPr>
          <w:i/>
          <w:iCs/>
        </w:rPr>
        <w:t>in</w:t>
      </w:r>
      <w:r w:rsidRPr="24CC6B56">
        <w:t xml:space="preserve"> </w:t>
      </w:r>
      <w:r w:rsidRPr="24CC6B56">
        <w:rPr>
          <w:i/>
          <w:iCs/>
        </w:rPr>
        <w:t xml:space="preserve">vitro </w:t>
      </w:r>
      <w:r w:rsidRPr="00C4397E">
        <w:t>bioactivity data is</w:t>
      </w:r>
      <w:r w:rsidRPr="24CC6B56">
        <w:t xml:space="preserve"> derived from a set of ~1</w:t>
      </w:r>
      <w:r>
        <w:t>5</w:t>
      </w:r>
      <w:r w:rsidRPr="24CC6B56">
        <w:t xml:space="preserve">0 PFAS compounds that were processed through eight sets of assays. All of the PFAS reported here passed analytical QC, which indicates that the samples tested had the intended chemical identity. The </w:t>
      </w:r>
      <w:r w:rsidRPr="24CC6B56">
        <w:rPr>
          <w:i/>
          <w:iCs/>
        </w:rPr>
        <w:t xml:space="preserve">in vitro </w:t>
      </w:r>
      <w:r w:rsidRPr="24CC6B56">
        <w:t>assays are described briefly here, and references provide more detail. The assays are grouped into “assay sets” where a set contains all assays from a single vendor or source, with distinct assay technology and/or bioactivity type and cell type. For each chemical there is a</w:t>
      </w:r>
      <w:r>
        <w:t xml:space="preserve">n </w:t>
      </w:r>
      <w:r w:rsidRPr="00992F88">
        <w:rPr>
          <w:i/>
          <w:iCs/>
        </w:rPr>
        <w:t>in vitro</w:t>
      </w:r>
      <w:r>
        <w:t xml:space="preserve"> point of departure (</w:t>
      </w:r>
      <w:r w:rsidRPr="24CC6B56">
        <w:t>POD</w:t>
      </w:r>
      <w:r>
        <w:t>)</w:t>
      </w:r>
      <w:r w:rsidRPr="24CC6B56">
        <w:t xml:space="preserve"> for each assay set. </w:t>
      </w:r>
      <w:r>
        <w:t>T</w:t>
      </w:r>
      <w:r w:rsidRPr="24CC6B56">
        <w:t xml:space="preserve">he </w:t>
      </w:r>
      <w:r>
        <w:t>set-level</w:t>
      </w:r>
      <w:r w:rsidRPr="24CC6B56">
        <w:t xml:space="preserve"> POD is the lower 5</w:t>
      </w:r>
      <w:r w:rsidRPr="24CC6B56">
        <w:rPr>
          <w:vertAlign w:val="superscript"/>
        </w:rPr>
        <w:t>th</w:t>
      </w:r>
      <w:r w:rsidRPr="24CC6B56">
        <w:t xml:space="preserve"> percentile of the distribution of all PODs for that chemical and assay set for active assays. The minimum POD for the chemical is the minimum of the set-level PODs. </w:t>
      </w:r>
      <w:r>
        <w:t xml:space="preserve">All </w:t>
      </w:r>
      <w:r w:rsidRPr="00992F88">
        <w:rPr>
          <w:i/>
          <w:iCs/>
        </w:rPr>
        <w:t>in vitro</w:t>
      </w:r>
      <w:r>
        <w:t xml:space="preserve"> data is available through the CompTox Chemicals dashboard. </w:t>
      </w:r>
      <w:r w:rsidR="003F1665">
        <w:t xml:space="preserve"> </w:t>
      </w:r>
    </w:p>
    <w:p w14:paraId="0979076F" w14:textId="047CC07F" w:rsidR="00992F88" w:rsidRDefault="00992F88" w:rsidP="00992F88">
      <w:pPr>
        <w:ind w:firstLine="0"/>
      </w:pPr>
      <w:r w:rsidRPr="50EB35F3">
        <w:rPr>
          <w:u w:val="single"/>
        </w:rPr>
        <w:t>ACEA</w:t>
      </w:r>
      <w:r w:rsidRPr="50EB35F3">
        <w:t>: (</w:t>
      </w:r>
      <w:r>
        <w:rPr>
          <w:rFonts w:eastAsia="Cambria" w:cs="Cambria"/>
        </w:rPr>
        <w:t xml:space="preserve">ACEA </w:t>
      </w:r>
      <w:r w:rsidRPr="50EB35F3">
        <w:rPr>
          <w:rFonts w:eastAsia="Cambria" w:cs="Cambria"/>
        </w:rPr>
        <w:t>Biosciences</w:t>
      </w:r>
      <w:r>
        <w:rPr>
          <w:rFonts w:eastAsia="Cambria" w:cs="Cambria"/>
        </w:rPr>
        <w:t>, San Diego, CA</w:t>
      </w:r>
      <w:r w:rsidRPr="50EB35F3">
        <w:rPr>
          <w:rFonts w:eastAsia="Cambria" w:cs="Cambria"/>
        </w:rPr>
        <w:t>;</w:t>
      </w:r>
      <w:r>
        <w:rPr>
          <w:rFonts w:eastAsia="Cambria" w:cs="Cambria"/>
        </w:rPr>
        <w:t xml:space="preserve"> </w:t>
      </w:r>
      <w:r>
        <w:rPr>
          <w:rFonts w:eastAsia="Cambria" w:cs="Cambria"/>
        </w:rPr>
        <w:fldChar w:fldCharType="begin">
          <w:fldData xml:space="preserve">PEVuZE5vdGU+PENpdGU+PEF1dGhvcj5Sb3Ryb2ZmPC9BdXRob3I+PFllYXI+MjAxMzwvWWVhcj48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==
</w:fldData>
        </w:fldChar>
      </w:r>
      <w:r>
        <w:rPr>
          <w:rFonts w:eastAsia="Cambria" w:cs="Cambria"/>
        </w:rPr>
        <w:instrText xml:space="preserve"> ADDIN EN.CITE </w:instrText>
      </w:r>
      <w:r>
        <w:rPr>
          <w:rFonts w:eastAsia="Cambria" w:cs="Cambria"/>
        </w:rPr>
        <w:fldChar w:fldCharType="begin">
          <w:fldData xml:space="preserve">PEVuZE5vdGU+PENpdGU+PEF1dGhvcj5Sb3Ryb2ZmPC9BdXRob3I+PFllYXI+MjAxMzwvWWVhcj48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==
</w:fldData>
        </w:fldChar>
      </w:r>
      <w:r>
        <w:rPr>
          <w:rFonts w:eastAsia="Cambria" w:cs="Cambria"/>
        </w:rPr>
        <w:instrText xml:space="preserve"> ADDIN EN.CITE.DATA </w:instrText>
      </w:r>
      <w:r>
        <w:rPr>
          <w:rFonts w:eastAsia="Cambria" w:cs="Cambria"/>
        </w:rPr>
      </w:r>
      <w:r>
        <w:rPr>
          <w:rFonts w:eastAsia="Cambria" w:cs="Cambria"/>
        </w:rPr>
        <w:fldChar w:fldCharType="end"/>
      </w:r>
      <w:r>
        <w:rPr>
          <w:rFonts w:eastAsia="Cambria" w:cs="Cambria"/>
        </w:rPr>
      </w:r>
      <w:r>
        <w:rPr>
          <w:rFonts w:eastAsia="Cambria" w:cs="Cambria"/>
        </w:rPr>
        <w:fldChar w:fldCharType="separate"/>
      </w:r>
      <w:r>
        <w:rPr>
          <w:rFonts w:eastAsia="Cambria" w:cs="Cambria"/>
          <w:noProof/>
        </w:rPr>
        <w:t>(Rotroff, Dix et al. 2013, Houck, Patlewicz et al. 2021)</w:t>
      </w:r>
      <w:r>
        <w:rPr>
          <w:rFonts w:eastAsia="Cambria" w:cs="Cambria"/>
        </w:rPr>
        <w:fldChar w:fldCharType="end"/>
      </w:r>
      <w:r w:rsidRPr="50EB35F3">
        <w:t>)</w:t>
      </w:r>
      <w:ins w:id="25" w:author="Thomas, Russell" w:date="2023-11-09T11:54:00Z">
        <w:r w:rsidR="00361353">
          <w:t>.</w:t>
        </w:r>
      </w:ins>
      <w:r w:rsidRPr="50EB35F3">
        <w:t xml:space="preserve"> This assay is a functional screen for estrogen</w:t>
      </w:r>
      <w:ins w:id="26" w:author="Thomas, Russell" w:date="2023-11-09T11:46:00Z">
        <w:r w:rsidR="00C742B0">
          <w:t xml:space="preserve"> receptor agonists</w:t>
        </w:r>
      </w:ins>
      <w:del w:id="27" w:author="Thomas, Russell" w:date="2023-11-09T11:46:00Z">
        <w:r w:rsidRPr="50EB35F3" w:rsidDel="00C742B0">
          <w:delText>-mimicking substances</w:delText>
        </w:r>
      </w:del>
      <w:r w:rsidR="00B121FA">
        <w:t xml:space="preserve">. Chemicals active in this assay </w:t>
      </w:r>
      <w:ins w:id="28" w:author="Thomas, Russell" w:date="2023-11-09T11:47:00Z">
        <w:r w:rsidR="00C742B0">
          <w:t xml:space="preserve">have </w:t>
        </w:r>
      </w:ins>
      <w:del w:id="29" w:author="Thomas, Russell" w:date="2023-11-09T11:47:00Z">
        <w:r w:rsidR="00B121FA" w:rsidDel="00C742B0">
          <w:delText xml:space="preserve">are </w:delText>
        </w:r>
      </w:del>
      <w:r w:rsidR="00B121FA">
        <w:t xml:space="preserve">potential endocrine </w:t>
      </w:r>
      <w:del w:id="30" w:author="Thomas, Russell" w:date="2023-11-09T11:47:00Z">
        <w:r w:rsidR="00B121FA" w:rsidDel="00C742B0">
          <w:delText>disruptors</w:delText>
        </w:r>
      </w:del>
      <w:ins w:id="31" w:author="Thomas, Russell" w:date="2023-11-09T11:47:00Z">
        <w:r w:rsidR="00C742B0">
          <w:t>activity</w:t>
        </w:r>
      </w:ins>
      <w:r w:rsidR="00B121FA">
        <w:t>.</w:t>
      </w:r>
    </w:p>
    <w:p w14:paraId="031ED08B" w14:textId="4D1B84AE" w:rsidR="00992F88" w:rsidRDefault="00992F88" w:rsidP="00EC623E">
      <w:pPr>
        <w:ind w:firstLine="0"/>
      </w:pPr>
      <w:r w:rsidRPr="50EB35F3">
        <w:rPr>
          <w:u w:val="single"/>
        </w:rPr>
        <w:t>ATG</w:t>
      </w:r>
      <w:r w:rsidRPr="50EB35F3">
        <w:t xml:space="preserve">: (Attagene, </w:t>
      </w:r>
      <w:r w:rsidRPr="50EB35F3">
        <w:rPr>
          <w:rFonts w:eastAsia="Cambria" w:cs="Cambria"/>
        </w:rPr>
        <w:t>Morrisville, NC;</w:t>
      </w:r>
      <w:r w:rsidRPr="50EB35F3">
        <w:t xml:space="preserve"> </w:t>
      </w:r>
      <w:r>
        <w:rPr>
          <w:rFonts w:eastAsia="Cambria" w:cs="Cambria"/>
        </w:rPr>
        <w:fldChar w:fldCharType="begin">
          <w:fldData xml:space="preserve">PEVuZE5vdGU+PENpdGU+PEF1dGhvcj5Ib3VjazwvQXV0aG9yPjxZZWFyPjIwMjE8L1llYXI+PFJl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</w:fldData>
        </w:fldChar>
      </w:r>
      <w:r>
        <w:rPr>
          <w:rFonts w:eastAsia="Cambria" w:cs="Cambria"/>
        </w:rPr>
        <w:instrText xml:space="preserve"> ADDIN EN.CITE </w:instrText>
      </w:r>
      <w:r>
        <w:rPr>
          <w:rFonts w:eastAsia="Cambria" w:cs="Cambria"/>
        </w:rPr>
        <w:fldChar w:fldCharType="begin">
          <w:fldData xml:space="preserve">PEVuZE5vdGU+PENpdGU+PEF1dGhvcj5Ib3VjazwvQXV0aG9yPjxZZWFyPjIwMjE8L1llYXI+PFJl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</w:fldData>
        </w:fldChar>
      </w:r>
      <w:r>
        <w:rPr>
          <w:rFonts w:eastAsia="Cambria" w:cs="Cambria"/>
        </w:rPr>
        <w:instrText xml:space="preserve"> ADDIN EN.CITE.DATA </w:instrText>
      </w:r>
      <w:r>
        <w:rPr>
          <w:rFonts w:eastAsia="Cambria" w:cs="Cambria"/>
        </w:rPr>
      </w:r>
      <w:r>
        <w:rPr>
          <w:rFonts w:eastAsia="Cambria" w:cs="Cambria"/>
        </w:rPr>
        <w:fldChar w:fldCharType="end"/>
      </w:r>
      <w:r>
        <w:rPr>
          <w:rFonts w:eastAsia="Cambria" w:cs="Cambria"/>
        </w:rPr>
      </w:r>
      <w:r>
        <w:rPr>
          <w:rFonts w:eastAsia="Cambria" w:cs="Cambria"/>
        </w:rPr>
        <w:fldChar w:fldCharType="separate"/>
      </w:r>
      <w:r>
        <w:rPr>
          <w:rFonts w:eastAsia="Cambria" w:cs="Cambria"/>
          <w:noProof/>
        </w:rPr>
        <w:t>(Romanov, Medvedev et al. 2008, Houck, Patlewicz et al. 2021)</w:t>
      </w:r>
      <w:r>
        <w:rPr>
          <w:rFonts w:eastAsia="Cambria" w:cs="Cambria"/>
        </w:rPr>
        <w:fldChar w:fldCharType="end"/>
      </w:r>
      <w:r w:rsidRPr="50EB35F3">
        <w:t>)</w:t>
      </w:r>
      <w:ins w:id="32" w:author="Thomas, Russell" w:date="2023-11-09T11:54:00Z">
        <w:r w:rsidR="00361353">
          <w:t>.</w:t>
        </w:r>
      </w:ins>
      <w:r w:rsidRPr="50EB35F3">
        <w:t xml:space="preserve"> This platform measures a large number of ligand-activated nuclear receptor and other transcription factor activities representing diverse physiological processes including metabolism and fatty acid regulation, endocrine activity, oxidative stress, and lipid peroxidation</w:t>
      </w:r>
      <w:bookmarkStart w:id="33" w:name="_Hlk128397433"/>
      <w:r w:rsidRPr="50EB35F3">
        <w:t xml:space="preserve">. </w:t>
      </w:r>
    </w:p>
    <w:bookmarkEnd w:id="33"/>
    <w:p w14:paraId="50332635" w14:textId="60EB1E4B" w:rsidR="00992F88" w:rsidRDefault="00992F88" w:rsidP="00EC623E">
      <w:pPr>
        <w:ind w:firstLine="0"/>
      </w:pPr>
      <w:r w:rsidRPr="159317CE">
        <w:rPr>
          <w:u w:val="single"/>
        </w:rPr>
        <w:t>BSK</w:t>
      </w:r>
      <w:r w:rsidRPr="159317CE">
        <w:t xml:space="preserve">: (BioSeek, now BioMAP, Diversity Plus Panel, </w:t>
      </w:r>
      <w:r>
        <w:rPr>
          <w:rFonts w:eastAsia="Cambria" w:cs="Cambria"/>
        </w:rPr>
        <w:fldChar w:fldCharType="begin">
          <w:fldData xml:space="preserve">PEVuZE5vdGU+PENpdGU+PEF1dGhvcj5LbGVpbnN0cmV1ZXI8L0F1dGhvcj48WWVhcj4yMDE0PC9Z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</w:fldData>
        </w:fldChar>
      </w:r>
      <w:r>
        <w:rPr>
          <w:rFonts w:eastAsia="Cambria" w:cs="Cambria"/>
        </w:rPr>
        <w:instrText xml:space="preserve"> ADDIN EN.CITE </w:instrText>
      </w:r>
      <w:r>
        <w:rPr>
          <w:rFonts w:eastAsia="Cambria" w:cs="Cambria"/>
        </w:rPr>
        <w:fldChar w:fldCharType="begin">
          <w:fldData xml:space="preserve">PEVuZE5vdGU+PENpdGU+PEF1dGhvcj5LbGVpbnN0cmV1ZXI8L0F1dGhvcj48WWVhcj4yMDE0PC9Z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</w:fldData>
        </w:fldChar>
      </w:r>
      <w:r>
        <w:rPr>
          <w:rFonts w:eastAsia="Cambria" w:cs="Cambria"/>
        </w:rPr>
        <w:instrText xml:space="preserve"> ADDIN EN.CITE.DATA </w:instrText>
      </w:r>
      <w:r>
        <w:rPr>
          <w:rFonts w:eastAsia="Cambria" w:cs="Cambria"/>
        </w:rPr>
      </w:r>
      <w:r>
        <w:rPr>
          <w:rFonts w:eastAsia="Cambria" w:cs="Cambria"/>
        </w:rPr>
        <w:fldChar w:fldCharType="end"/>
      </w:r>
      <w:r>
        <w:rPr>
          <w:rFonts w:eastAsia="Cambria" w:cs="Cambria"/>
        </w:rPr>
      </w:r>
      <w:r>
        <w:rPr>
          <w:rFonts w:eastAsia="Cambria" w:cs="Cambria"/>
        </w:rPr>
        <w:fldChar w:fldCharType="separate"/>
      </w:r>
      <w:r>
        <w:rPr>
          <w:rFonts w:eastAsia="Cambria" w:cs="Cambria"/>
          <w:noProof/>
        </w:rPr>
        <w:t>(Berg, Kunkel et al. 2006, Kleinstreuer, Yang et al. 2014, Berg 2017, Houck, Friedman et al. 2022)</w:t>
      </w:r>
      <w:r>
        <w:rPr>
          <w:rFonts w:eastAsia="Cambria" w:cs="Cambria"/>
        </w:rPr>
        <w:fldChar w:fldCharType="end"/>
      </w:r>
      <w:r w:rsidRPr="159317CE">
        <w:t xml:space="preserve">). This assay set consists of 12 human primary cell systems that model potential tissue and disease responses, including vascular, </w:t>
      </w:r>
      <w:r w:rsidRPr="159317CE">
        <w:lastRenderedPageBreak/>
        <w:t>immune, skin, lung and general tissue responses, via stimulation of the mono- or co-culture systems to pathophysiologically-relevant states.</w:t>
      </w:r>
    </w:p>
    <w:p w14:paraId="554DA48F" w14:textId="5A33AC26" w:rsidR="00992F88" w:rsidRDefault="00992F88" w:rsidP="00EC623E">
      <w:pPr>
        <w:ind w:firstLine="0"/>
        <w:rPr>
          <w:bCs/>
        </w:rPr>
      </w:pPr>
      <w:bookmarkStart w:id="34" w:name="_Hlk128665830"/>
      <w:r w:rsidRPr="0476F24E">
        <w:rPr>
          <w:u w:val="single"/>
        </w:rPr>
        <w:t>DNT</w:t>
      </w:r>
      <w:r w:rsidRPr="00EC623E">
        <w:t xml:space="preserve">: </w:t>
      </w:r>
      <w:moveToRangeStart w:id="35" w:author="Thomas, Russell" w:date="2023-11-09T11:54:00Z" w:name="move150423306"/>
      <w:moveTo w:id="36" w:author="Thomas, Russell" w:date="2023-11-09T11:54:00Z">
        <w:r w:rsidR="00361353" w:rsidRPr="0476F24E">
          <w:t>(</w:t>
        </w:r>
      </w:moveTo>
      <w:ins w:id="37" w:author="Thomas, Russell" w:date="2023-11-09T11:55:00Z">
        <w:r w:rsidR="00361353">
          <w:t xml:space="preserve">Developmental neurotoxicity, </w:t>
        </w:r>
      </w:ins>
      <w:moveTo w:id="38" w:author="Thomas, Russell" w:date="2023-11-09T11:54:00Z">
        <w:del w:id="39" w:author="Thomas, Russell" w:date="2023-11-09T11:55:00Z">
          <w:r w:rsidR="00361353" w:rsidRPr="0476F24E" w:rsidDel="00361353">
            <w:delText>DNT</w:delText>
          </w:r>
          <w:r w:rsidR="00361353" w:rsidDel="00361353">
            <w:delText>; s</w:delText>
          </w:r>
          <w:r w:rsidR="00361353" w:rsidRPr="0476F24E" w:rsidDel="00361353">
            <w:delText>ee Carstens et al.</w:delText>
          </w:r>
        </w:del>
        <w:r w:rsidR="00361353" w:rsidRPr="0476F24E">
          <w:fldChar w:fldCharType="begin"/>
        </w:r>
        <w:r w:rsidR="00361353">
          <w:instrText xml:space="preserve"> ADDIN EN.CITE &lt;EndNote&gt;&lt;Cite&gt;&lt;Author&gt;Carstens&lt;/Author&gt;&lt;Year&gt;2023&lt;/Year&gt;&lt;RecNum&gt;41451&lt;/RecNum&gt;&lt;DisplayText&gt;(Carstens, Freudenrich et al. 2023)&lt;/DisplayText&gt;&lt;record&gt;&lt;rec-number&gt;41451&lt;/rec-number&gt;&lt;foreign-keys&gt;&lt;key app="EN" db-id="xppttettgxvaemevezkpf9scrd0f5er2wdz9" timestamp="1678899218"&gt;41451&lt;/key&gt;&lt;/foreign-keys&gt;&lt;ref-type name="Journal Article"&gt;17&lt;/ref-type&gt;&lt;contributors&gt;&lt;authors&gt;&lt;author&gt;Carstens, K. E.&lt;/author&gt;&lt;author&gt;Freudenrich, T.&lt;/author&gt;&lt;author&gt;Wallace, K.&lt;/author&gt;&lt;author&gt;Choo, S.&lt;/author&gt;&lt;author&gt;Carpenter, A.&lt;/author&gt;&lt;author&gt;Smeltz, M.&lt;/author&gt;&lt;author&gt;Clifton, M. S.&lt;/author&gt;&lt;author&gt;Henderson, W. M.&lt;/author&gt;&lt;author&gt;Richard, A. M.&lt;/author&gt;&lt;author&gt;Patlewicz, G.&lt;/author&gt;&lt;author&gt;Wetmore, B. A.&lt;/author&gt;&lt;author&gt;Paul Friedman, K.&lt;/author&gt;&lt;author&gt;Shafer, T.&lt;/author&gt;&lt;/authors&gt;&lt;/contributors&gt;&lt;auth-address&gt;Center for Computational Toxicology and Exposure, ORD, US EPA, Research Triangle Park, North Carolina 27711, United States.&amp;#xD;Oak Ridge Institute for Science and Education (ORISE), Oak Ridge, Tennessee 37830, United States.&amp;#xD;Center for Environmental Measurement and Modeling, ORD, US EPA, Research Triangle Park, North Carolina 27711, United States.&lt;/auth-address&gt;&lt;titles&gt;&lt;title&gt;Evaluation of Per- and Polyfluoroalkyl Substances (PFAS) In Vitro Toxicity Testing for Developmental Neurotoxicity&lt;/title&gt;&lt;secondary-title&gt;Chem Res Toxicol&lt;/secondary-title&gt;&lt;/titles&gt;&lt;periodical&gt;&lt;full-title&gt;Chem Res Toxicol&lt;/full-title&gt;&lt;/periodical&gt;&lt;edition&gt;2023/02/24&lt;/edition&gt;&lt;dates&gt;&lt;year&gt;2023&lt;/year&gt;&lt;pub-dates&gt;&lt;date&gt;Feb 23&lt;/date&gt;&lt;/pub-dates&gt;&lt;/dates&gt;&lt;isbn&gt;1520-5010 (Electronic)&amp;#xD;0893-228X (Linking)&lt;/isbn&gt;&lt;accession-num&gt;36821828&lt;/accession-num&gt;&lt;urls&gt;&lt;related-urls&gt;&lt;url&gt;https://www.ncbi.nlm.nih.gov/pubmed/36821828&lt;/url&gt;&lt;/related-urls&gt;&lt;/urls&gt;&lt;electronic-resource-num&gt;10.1021/acs.chemrestox.2c00344&lt;/electronic-resource-num&gt;&lt;/record&gt;&lt;/Cite&gt;&lt;/EndNote&gt;</w:instrText>
        </w:r>
        <w:r w:rsidR="00361353" w:rsidRPr="0476F24E">
          <w:fldChar w:fldCharType="separate"/>
        </w:r>
        <w:r w:rsidR="00361353">
          <w:rPr>
            <w:noProof/>
          </w:rPr>
          <w:t>(Carstens, Freudenrich et al. 2023)</w:t>
        </w:r>
        <w:r w:rsidR="00361353" w:rsidRPr="0476F24E">
          <w:fldChar w:fldCharType="end"/>
        </w:r>
      </w:moveTo>
      <w:ins w:id="40" w:author="Thomas, Russell" w:date="2023-11-09T11:56:00Z">
        <w:r w:rsidR="00361353">
          <w:t xml:space="preserve">). </w:t>
        </w:r>
      </w:ins>
      <w:moveTo w:id="41" w:author="Thomas, Russell" w:date="2023-11-09T11:54:00Z">
        <w:del w:id="42" w:author="Thomas, Russell" w:date="2023-11-09T11:55:00Z">
          <w:r w:rsidR="00361353" w:rsidRPr="0476F24E" w:rsidDel="00361353">
            <w:delText xml:space="preserve"> for detailed experimental design</w:delText>
          </w:r>
          <w:r w:rsidR="00361353" w:rsidDel="00361353">
            <w:delText>)</w:delText>
          </w:r>
        </w:del>
      </w:moveTo>
      <w:moveToRangeEnd w:id="35"/>
      <w:ins w:id="43" w:author="Thomas, Russell" w:date="2023-11-09T11:55:00Z">
        <w:r w:rsidR="00361353">
          <w:t xml:space="preserve">. </w:t>
        </w:r>
      </w:ins>
      <w:r w:rsidRPr="0476F24E">
        <w:t>This assay battery was designed to detect chemicals with potential for developmental neurotoxicity</w:t>
      </w:r>
      <w:ins w:id="44" w:author="Thomas, Russell" w:date="2023-11-09T11:56:00Z">
        <w:r w:rsidR="00361353">
          <w:t xml:space="preserve"> using functional and </w:t>
        </w:r>
      </w:ins>
      <w:moveFromRangeStart w:id="45" w:author="Thomas, Russell" w:date="2023-11-09T11:54:00Z" w:name="move150423306"/>
      <w:moveFrom w:id="46" w:author="Thomas, Russell" w:date="2023-11-09T11:54:00Z">
        <w:r w:rsidRPr="0476F24E" w:rsidDel="00361353">
          <w:t xml:space="preserve"> (DNT</w:t>
        </w:r>
        <w:r w:rsidDel="00361353">
          <w:t>; s</w:t>
        </w:r>
        <w:r w:rsidRPr="0476F24E" w:rsidDel="00361353">
          <w:t>ee Carstens et al.</w:t>
        </w:r>
        <w:r w:rsidRPr="0476F24E" w:rsidDel="00361353">
          <w:fldChar w:fldCharType="begin"/>
        </w:r>
        <w:r w:rsidDel="00361353">
          <w:instrText xml:space="preserve"> ADDIN EN.CITE &lt;EndNote&gt;&lt;Cite&gt;&lt;Author&gt;Carstens&lt;/Author&gt;&lt;Year&gt;2023&lt;/Year&gt;&lt;RecNum&gt;41451&lt;/RecNum&gt;&lt;DisplayText&gt;(Carstens, Freudenrich et al. 2023)&lt;/DisplayText&gt;&lt;record&gt;&lt;rec-number&gt;41451&lt;/rec-number&gt;&lt;foreign-keys&gt;&lt;key app="EN" db-id="xppttettgxvaemevezkpf9scrd0f5er2wdz9" timestamp="1678899218"&gt;41451&lt;/key&gt;&lt;/foreign-keys&gt;&lt;ref-type name="Journal Article"&gt;17&lt;/ref-type&gt;&lt;contributors&gt;&lt;authors&gt;&lt;author&gt;Carstens, K. E.&lt;/author&gt;&lt;author&gt;Freudenrich, T.&lt;/author&gt;&lt;author&gt;Wallace, K.&lt;/author&gt;&lt;author&gt;Choo, S.&lt;/author&gt;&lt;author&gt;Carpenter, A.&lt;/author&gt;&lt;author&gt;Smeltz, M.&lt;/author&gt;&lt;author&gt;Clifton, M. S.&lt;/author&gt;&lt;author&gt;Henderson, W. M.&lt;/author&gt;&lt;author&gt;Richard, A. M.&lt;/author&gt;&lt;author&gt;Patlewicz, G.&lt;/author&gt;&lt;author&gt;Wetmore, B. A.&lt;/author&gt;&lt;author&gt;Paul Friedman, K.&lt;/author&gt;&lt;author&gt;Shafer, T.&lt;/author&gt;&lt;/authors&gt;&lt;/contributors&gt;&lt;auth-address&gt;Center for Computational Toxicology and Exposure, ORD, US EPA, Research Triangle Park, North Carolina 27711, United States.&amp;#xD;Oak Ridge Institute for Science and Education (ORISE), Oak Ridge, Tennessee 37830, United States.&amp;#xD;Center for Environmental Measurement and Modeling, ORD, US EPA, Research Triangle Park, North Carolina 27711, United States.&lt;/auth-address&gt;&lt;titles&gt;&lt;title&gt;Evaluation of Per- and Polyfluoroalkyl Substances (PFAS) In Vitro Toxicity Testing for Developmental Neurotoxicity&lt;/title&gt;&lt;secondary-title&gt;Chem Res Toxicol&lt;/secondary-title&gt;&lt;/titles&gt;&lt;periodical&gt;&lt;full-title&gt;Chem Res Toxicol&lt;/full-title&gt;&lt;/periodical&gt;&lt;edition&gt;2023/02/24&lt;/edition&gt;&lt;dates&gt;&lt;year&gt;2023&lt;/year&gt;&lt;pub-dates&gt;&lt;date&gt;Feb 23&lt;/date&gt;&lt;/pub-dates&gt;&lt;/dates&gt;&lt;isbn&gt;1520-5010 (Electronic)&amp;#xD;0893-228X (Linking)&lt;/isbn&gt;&lt;accession-num&gt;36821828&lt;/accession-num&gt;&lt;urls&gt;&lt;related-urls&gt;&lt;url&gt;https://www.ncbi.nlm.nih.gov/pubmed/36821828&lt;/url&gt;&lt;/related-urls&gt;&lt;/urls&gt;&lt;electronic-resource-num&gt;10.1021/acs.chemrestox.2c00344&lt;/electronic-resource-num&gt;&lt;/record&gt;&lt;/Cite&gt;&lt;/EndNote&gt;</w:instrText>
        </w:r>
        <w:r w:rsidRPr="0476F24E" w:rsidDel="00361353">
          <w:fldChar w:fldCharType="separate"/>
        </w:r>
        <w:r w:rsidDel="00361353">
          <w:rPr>
            <w:noProof/>
          </w:rPr>
          <w:t>(Carstens, Freudenrich et al. 2023)</w:t>
        </w:r>
        <w:r w:rsidRPr="0476F24E" w:rsidDel="00361353">
          <w:fldChar w:fldCharType="end"/>
        </w:r>
        <w:r w:rsidRPr="0476F24E" w:rsidDel="00361353">
          <w:t xml:space="preserve"> for detailed experimental design</w:t>
        </w:r>
        <w:r w:rsidDel="00361353">
          <w:t>)</w:t>
        </w:r>
      </w:moveFrom>
      <w:moveFromRangeEnd w:id="45"/>
      <w:r w:rsidRPr="0476F24E">
        <w:t xml:space="preserve">. </w:t>
      </w:r>
    </w:p>
    <w:bookmarkEnd w:id="34"/>
    <w:p w14:paraId="1EAEE29C" w14:textId="2E150D75" w:rsidR="00992F88" w:rsidRDefault="00992F88" w:rsidP="00EC623E">
      <w:pPr>
        <w:ind w:firstLine="0"/>
        <w:rPr>
          <w:bCs/>
        </w:rPr>
      </w:pPr>
      <w:r w:rsidRPr="00673777">
        <w:rPr>
          <w:bCs/>
          <w:u w:val="single"/>
        </w:rPr>
        <w:t>HTPP</w:t>
      </w:r>
      <w:r>
        <w:rPr>
          <w:bCs/>
        </w:rPr>
        <w:t>: (</w:t>
      </w:r>
      <w:r w:rsidRPr="00673777">
        <w:rPr>
          <w:bCs/>
        </w:rPr>
        <w:t>High-throughput phenotypic profiling</w:t>
      </w:r>
      <w:r>
        <w:rPr>
          <w:bCs/>
        </w:rPr>
        <w:t xml:space="preserve"> with the </w:t>
      </w:r>
      <w:ins w:id="47" w:author="Thomas, Russell" w:date="2023-11-09T11:56:00Z">
        <w:r w:rsidR="00361353">
          <w:rPr>
            <w:bCs/>
          </w:rPr>
          <w:t>c</w:t>
        </w:r>
      </w:ins>
      <w:del w:id="48" w:author="Thomas, Russell" w:date="2023-11-09T11:56:00Z">
        <w:r w:rsidDel="00361353">
          <w:rPr>
            <w:bCs/>
          </w:rPr>
          <w:delText>C</w:delText>
        </w:r>
      </w:del>
      <w:r>
        <w:rPr>
          <w:bCs/>
        </w:rPr>
        <w:t xml:space="preserve">ell </w:t>
      </w:r>
      <w:ins w:id="49" w:author="Thomas, Russell" w:date="2023-11-09T11:56:00Z">
        <w:r w:rsidR="00361353">
          <w:rPr>
            <w:bCs/>
          </w:rPr>
          <w:t>p</w:t>
        </w:r>
      </w:ins>
      <w:del w:id="50" w:author="Thomas, Russell" w:date="2023-11-09T11:56:00Z">
        <w:r w:rsidDel="00361353">
          <w:rPr>
            <w:bCs/>
          </w:rPr>
          <w:delText>P</w:delText>
        </w:r>
      </w:del>
      <w:r>
        <w:rPr>
          <w:bCs/>
        </w:rPr>
        <w:t xml:space="preserve">ainting assay </w:t>
      </w:r>
      <w:commentRangeStart w:id="51"/>
      <w:r>
        <w:fldChar w:fldCharType="begin"/>
      </w:r>
      <w:r>
        <w:instrText xml:space="preserve"> ADDIN EN.CITE &lt;EndNote&gt;&lt;Cite&gt;&lt;Author&gt;Bray&lt;/Author&gt;&lt;Year&gt;2016&lt;/Year&gt;&lt;RecNum&gt;3950&lt;/RecNum&gt;&lt;DisplayText&gt;(Bray, Singh et al. 2016)&lt;/DisplayText&gt;&lt;record&gt;&lt;rec-number&gt;3950&lt;/rec-number&gt;&lt;foreign-keys&gt;&lt;key app="EN" db-id="xppttettgxvaemevezkpf9scrd0f5er2wdz9" timestamp="1580853680"&gt;3950&lt;/key&gt;&lt;/foreign-keys&gt;&lt;ref-type name="Journal Article"&gt;17&lt;/ref-type&gt;&lt;contributors&gt;&lt;authors&gt;&lt;author&gt;Bray, M. A.&lt;/author&gt;&lt;author&gt;Singh, S.&lt;/author&gt;&lt;author&gt;Han, H.&lt;/author&gt;&lt;author&gt;Davis, C. T.&lt;/author&gt;&lt;author&gt;Borgeson, B.&lt;/author&gt;&lt;author&gt;Hartland, C.&lt;/author&gt;&lt;author&gt;Kost-Alimova, M.&lt;/author&gt;&lt;author&gt;Gustafsdottir, S. M.&lt;/author&gt;&lt;author&gt;Gibson, C. C.&lt;/author&gt;&lt;author&gt;Carpenter, A. E.&lt;/author&gt;&lt;/authors&gt;&lt;/contributors&gt;&lt;auth-address&gt;Imaging Platform, Broad Institute of Harvard and MIT, Cambridge, Massachusetts, USA.&amp;#xD;Recursion Pharmaceuticals, Salt Lake City, Utah, USA.&amp;#xD;Center for the Science of Therapeutics, Broad Institute of Harvard and MIT, Cambridge, Massachusetts, USA.&lt;/auth-address&gt;&lt;titles&gt;&lt;title&gt;Cell Painting, a high-content image-based assay for morphological profiling using multiplexed fluorescent dyes&lt;/title&gt;&lt;secondary-title&gt;Nat Protoc&lt;/secondary-title&gt;&lt;/titles&gt;&lt;periodical&gt;&lt;full-title&gt;Nat Protoc&lt;/full-title&gt;&lt;/periodical&gt;&lt;pages&gt;1757-74&lt;/pages&gt;&lt;volume&gt;11&lt;/volume&gt;&lt;number&gt;9&lt;/number&gt;&lt;edition&gt;2016/08/26&lt;/edition&gt;&lt;keywords&gt;&lt;keyword&gt;Cell Line, Tumor&lt;/keyword&gt;&lt;keyword&gt;Cell Shape&lt;/keyword&gt;&lt;keyword&gt;Cell Size&lt;/keyword&gt;&lt;keyword&gt;Fluorescent Dyes/*metabolism&lt;/keyword&gt;&lt;keyword&gt;Humans&lt;/keyword&gt;&lt;keyword&gt;Image Processing, Computer-Assisted&lt;/keyword&gt;&lt;keyword&gt;Molecular Imaging/*methods&lt;/keyword&gt;&lt;keyword&gt;Staining and Labeling/*methods&lt;/keyword&gt;&lt;/keywords&gt;&lt;dates&gt;&lt;year&gt;2016&lt;/year&gt;&lt;pub-dates&gt;&lt;date&gt;Sep&lt;/date&gt;&lt;/pub-dates&gt;&lt;/dates&gt;&lt;isbn&gt;1750-2799 (Electronic)&amp;#xD;1750-2799 (Linking)&lt;/isbn&gt;&lt;accession-num&gt;27560178&lt;/accession-num&gt;&lt;urls&gt;&lt;related-urls&gt;&lt;url&gt;https://www.ncbi.nlm.nih.gov/pubmed/27560178&lt;/url&gt;&lt;/related-urls&gt;&lt;/urls&gt;&lt;custom2&gt;PMC5223290&lt;/custom2&gt;&lt;electronic-resource-num&gt;10.1038/nprot.2016.105&lt;/electronic-resource-num&gt;&lt;/record&gt;&lt;/Cite&gt;&lt;/EndNote&gt;</w:instrText>
      </w:r>
      <w:r>
        <w:fldChar w:fldCharType="separate"/>
      </w:r>
      <w:r>
        <w:rPr>
          <w:noProof/>
        </w:rPr>
        <w:t>(Bray, Singh et al. 2016)</w:t>
      </w:r>
      <w:r>
        <w:fldChar w:fldCharType="end"/>
      </w:r>
      <w:commentRangeEnd w:id="51"/>
      <w:r w:rsidR="00361353">
        <w:rPr>
          <w:rStyle w:val="CommentReference"/>
        </w:rPr>
        <w:commentReference w:id="51"/>
      </w:r>
      <w:del w:id="52" w:author="Thomas, Russell" w:date="2023-11-09T11:48:00Z">
        <w:r w:rsidDel="00361353">
          <w:delText xml:space="preserve"> </w:delText>
        </w:r>
      </w:del>
      <w:r>
        <w:rPr>
          <w:bCs/>
        </w:rPr>
        <w:t>)</w:t>
      </w:r>
      <w:ins w:id="53" w:author="Thomas, Russell" w:date="2023-11-09T11:56:00Z">
        <w:r w:rsidR="00361353">
          <w:rPr>
            <w:bCs/>
          </w:rPr>
          <w:t>.</w:t>
        </w:r>
      </w:ins>
      <w:r>
        <w:rPr>
          <w:bCs/>
        </w:rPr>
        <w:t xml:space="preserve"> This high content imaging assay measures phenotypic changes in cell morphology in cells labeled with fluorescent markers for a variety of organelles (n</w:t>
      </w:r>
      <w:r w:rsidRPr="00673777">
        <w:rPr>
          <w:bCs/>
        </w:rPr>
        <w:t>ucle</w:t>
      </w:r>
      <w:r>
        <w:rPr>
          <w:bCs/>
        </w:rPr>
        <w:t>us</w:t>
      </w:r>
      <w:r w:rsidRPr="00673777">
        <w:rPr>
          <w:bCs/>
        </w:rPr>
        <w:t>, nucleoli</w:t>
      </w:r>
      <w:r>
        <w:rPr>
          <w:bCs/>
        </w:rPr>
        <w:t>,</w:t>
      </w:r>
      <w:r w:rsidRPr="00673777">
        <w:rPr>
          <w:bCs/>
        </w:rPr>
        <w:t xml:space="preserve"> endoplasmic reticulum, </w:t>
      </w:r>
      <w:r>
        <w:rPr>
          <w:bCs/>
        </w:rPr>
        <w:t>G</w:t>
      </w:r>
      <w:r w:rsidRPr="00673777">
        <w:rPr>
          <w:bCs/>
        </w:rPr>
        <w:t>olgi</w:t>
      </w:r>
      <w:r>
        <w:rPr>
          <w:bCs/>
        </w:rPr>
        <w:t xml:space="preserve"> complex</w:t>
      </w:r>
      <w:r w:rsidRPr="00673777">
        <w:rPr>
          <w:bCs/>
        </w:rPr>
        <w:t>, plasma membrane, cytoskeleton, and mitochondria</w:t>
      </w:r>
      <w:r>
        <w:rPr>
          <w:bCs/>
        </w:rPr>
        <w:t xml:space="preserve">). </w:t>
      </w:r>
    </w:p>
    <w:p w14:paraId="36383A49" w14:textId="223E1EB8" w:rsidR="00992F88" w:rsidRDefault="00992F88" w:rsidP="00EC623E">
      <w:pPr>
        <w:ind w:firstLine="0"/>
        <w:rPr>
          <w:bCs/>
        </w:rPr>
      </w:pPr>
      <w:r w:rsidRPr="00032AEB">
        <w:rPr>
          <w:bCs/>
          <w:u w:val="single"/>
        </w:rPr>
        <w:t>HTTr</w:t>
      </w:r>
      <w:r>
        <w:rPr>
          <w:bCs/>
        </w:rPr>
        <w:t>: (</w:t>
      </w:r>
      <w:r w:rsidRPr="00032AEB">
        <w:rPr>
          <w:bCs/>
        </w:rPr>
        <w:t>High-throughput transcriptomic</w:t>
      </w:r>
      <w:r>
        <w:rPr>
          <w:bCs/>
        </w:rPr>
        <w:t>s</w:t>
      </w:r>
      <w:r w:rsidRPr="00032AEB">
        <w:rPr>
          <w:bCs/>
        </w:rPr>
        <w:t xml:space="preserve"> </w:t>
      </w:r>
      <w:r>
        <w:rPr>
          <w:bCs/>
        </w:rPr>
        <w:t xml:space="preserve">with the TempO-Seq human whole transcriptome </w:t>
      </w:r>
      <w:r w:rsidRPr="00032AEB">
        <w:rPr>
          <w:bCs/>
        </w:rPr>
        <w:t>assay</w:t>
      </w:r>
      <w:r>
        <w:rPr>
          <w:bCs/>
        </w:rPr>
        <w:t xml:space="preserve"> </w:t>
      </w:r>
      <w:r>
        <w:rPr>
          <w:bCs/>
        </w:rPr>
        <w:fldChar w:fldCharType="begin">
          <w:fldData xml:space="preserve">PEVuZE5vdGU+PENpdGU+PEF1dGhvcj5ZZWFrbGV5PC9BdXRob3I+PFllYXI+MjAxNzwvWWVhcj48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</w:fldData>
        </w:fldChar>
      </w:r>
      <w:r>
        <w:rPr>
          <w:bCs/>
        </w:rPr>
        <w:instrText xml:space="preserve"> ADDIN EN.CITE </w:instrText>
      </w:r>
      <w:r>
        <w:rPr>
          <w:bCs/>
        </w:rPr>
        <w:fldChar w:fldCharType="begin">
          <w:fldData xml:space="preserve">PEVuZE5vdGU+PENpdGU+PEF1dGhvcj5ZZWFrbGV5PC9BdXRob3I+PFllYXI+MjAxNzwvWWVhcj48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</w:fldData>
        </w:fldChar>
      </w:r>
      <w:r>
        <w:rPr>
          <w:bCs/>
        </w:rPr>
        <w:instrText xml:space="preserve"> ADDIN EN.CITE.DATA </w:instrText>
      </w:r>
      <w:r>
        <w:rPr>
          <w:bCs/>
        </w:rPr>
      </w:r>
      <w:r>
        <w:rPr>
          <w:bCs/>
        </w:rPr>
        <w:fldChar w:fldCharType="end"/>
      </w:r>
      <w:r>
        <w:rPr>
          <w:bCs/>
        </w:rPr>
      </w:r>
      <w:r>
        <w:rPr>
          <w:bCs/>
        </w:rPr>
        <w:fldChar w:fldCharType="separate"/>
      </w:r>
      <w:r>
        <w:rPr>
          <w:bCs/>
          <w:noProof/>
        </w:rPr>
        <w:t>(Yeakley, Shepard et al. 2017, Harrill, Everett et al. 2021)</w:t>
      </w:r>
      <w:r>
        <w:rPr>
          <w:bCs/>
        </w:rPr>
        <w:fldChar w:fldCharType="end"/>
      </w:r>
      <w:r>
        <w:rPr>
          <w:bCs/>
        </w:rPr>
        <w:t>)</w:t>
      </w:r>
      <w:ins w:id="54" w:author="Thomas, Russell" w:date="2023-11-09T11:56:00Z">
        <w:r w:rsidR="00361353">
          <w:rPr>
            <w:bCs/>
          </w:rPr>
          <w:t>.</w:t>
        </w:r>
      </w:ins>
      <w:r>
        <w:rPr>
          <w:bCs/>
        </w:rPr>
        <w:t xml:space="preserve"> This assay measures gene expression changes using whole transcriptome targeted RNA-Seq in HepaRG (liver) and U-2 OS </w:t>
      </w:r>
      <w:ins w:id="55" w:author="Thomas, Russell" w:date="2023-11-09T11:57:00Z">
        <w:r w:rsidR="00361353">
          <w:rPr>
            <w:bCs/>
          </w:rPr>
          <w:t xml:space="preserve">(bone osteosarcoma) </w:t>
        </w:r>
      </w:ins>
      <w:r>
        <w:rPr>
          <w:bCs/>
        </w:rPr>
        <w:t xml:space="preserve">cell lines.  </w:t>
      </w:r>
    </w:p>
    <w:p w14:paraId="2620E487" w14:textId="30BE84D4" w:rsidR="00992F88" w:rsidRDefault="00992F88" w:rsidP="00EC623E">
      <w:pPr>
        <w:ind w:firstLine="0"/>
      </w:pPr>
      <w:bookmarkStart w:id="56" w:name="_Hlk128397314"/>
      <w:r w:rsidRPr="0476F24E">
        <w:rPr>
          <w:u w:val="single"/>
        </w:rPr>
        <w:t>Thyroid</w:t>
      </w:r>
      <w:r w:rsidRPr="0476F24E">
        <w:t xml:space="preserve">: </w:t>
      </w:r>
      <w:r w:rsidRPr="0046228E">
        <w:rPr>
          <w:rStyle w:val="normaltextrun"/>
          <w:color w:val="000000"/>
          <w:shd w:val="clear" w:color="auto" w:fill="FFFFFF"/>
        </w:rPr>
        <w:t xml:space="preserve">This suite of assays covers critical pathways within the thyroid axis including deiodinase enzymes (Human Deiodinase 1,2 and 3 </w:t>
      </w:r>
      <w:r>
        <w:rPr>
          <w:rStyle w:val="normaltextrun"/>
          <w:color w:val="000000"/>
          <w:shd w:val="clear" w:color="auto" w:fill="FFFFFF"/>
        </w:rPr>
        <w:t>[DIO]</w:t>
      </w:r>
      <w:r w:rsidRPr="0046228E">
        <w:rPr>
          <w:rStyle w:val="normaltextrun"/>
          <w:color w:val="000000"/>
          <w:shd w:val="clear" w:color="auto" w:fill="FFFFFF"/>
        </w:rPr>
        <w:t xml:space="preserve">, Human </w:t>
      </w:r>
      <w:r w:rsidRPr="0046228E">
        <w:rPr>
          <w:rStyle w:val="spellingerror"/>
          <w:color w:val="000000"/>
          <w:shd w:val="clear" w:color="auto" w:fill="FFFFFF"/>
        </w:rPr>
        <w:t>Iodotyrosine</w:t>
      </w:r>
      <w:r w:rsidRPr="0046228E">
        <w:rPr>
          <w:rStyle w:val="normaltextrun"/>
          <w:color w:val="000000"/>
          <w:shd w:val="clear" w:color="auto" w:fill="FFFFFF"/>
        </w:rPr>
        <w:t xml:space="preserve"> deiodinase</w:t>
      </w:r>
      <w:r>
        <w:rPr>
          <w:rStyle w:val="normaltextrun"/>
          <w:color w:val="000000"/>
          <w:shd w:val="clear" w:color="auto" w:fill="FFFFFF"/>
        </w:rPr>
        <w:t xml:space="preserve"> [IYD]</w:t>
      </w:r>
      <w:r w:rsidRPr="0046228E">
        <w:rPr>
          <w:rStyle w:val="normaltextrun"/>
          <w:color w:val="000000"/>
          <w:shd w:val="clear" w:color="auto" w:fill="FFFFFF"/>
        </w:rPr>
        <w:fldChar w:fldCharType="begin">
          <w:fldData xml:space="preserve">PEVuZE5vdGU+PENpdGU+PEF1dGhvcj5PbGtlcjwvQXV0aG9yPjxZZWFyPjIwMjE8L1llYXI+PFJl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</w:fldData>
        </w:fldChar>
      </w:r>
      <w:r>
        <w:rPr>
          <w:rStyle w:val="normaltextrun"/>
          <w:color w:val="000000"/>
          <w:shd w:val="clear" w:color="auto" w:fill="FFFFFF"/>
        </w:rPr>
        <w:instrText xml:space="preserve"> ADDIN EN.CITE </w:instrText>
      </w:r>
      <w:r>
        <w:rPr>
          <w:rStyle w:val="normaltextrun"/>
          <w:color w:val="000000"/>
          <w:shd w:val="clear" w:color="auto" w:fill="FFFFFF"/>
        </w:rPr>
        <w:fldChar w:fldCharType="begin">
          <w:fldData xml:space="preserve">PEVuZE5vdGU+PENpdGU+PEF1dGhvcj5PbGtlcjwvQXV0aG9yPjxZZWFyPjIwMjE8L1llYXI+PFJl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</w:fldData>
        </w:fldChar>
      </w:r>
      <w:r>
        <w:rPr>
          <w:rStyle w:val="normaltextrun"/>
          <w:color w:val="000000"/>
          <w:shd w:val="clear" w:color="auto" w:fill="FFFFFF"/>
        </w:rPr>
        <w:instrText xml:space="preserve"> ADDIN EN.CITE.DATA </w:instrText>
      </w:r>
      <w:r>
        <w:rPr>
          <w:rStyle w:val="normaltextrun"/>
          <w:color w:val="000000"/>
          <w:shd w:val="clear" w:color="auto" w:fill="FFFFFF"/>
        </w:rPr>
      </w:r>
      <w:r>
        <w:rPr>
          <w:rStyle w:val="normaltextrun"/>
          <w:color w:val="000000"/>
          <w:shd w:val="clear" w:color="auto" w:fill="FFFFFF"/>
        </w:rPr>
        <w:fldChar w:fldCharType="end"/>
      </w:r>
      <w:r w:rsidRPr="0046228E">
        <w:rPr>
          <w:rStyle w:val="normaltextrun"/>
          <w:color w:val="000000"/>
          <w:shd w:val="clear" w:color="auto" w:fill="FFFFFF"/>
        </w:rPr>
      </w:r>
      <w:r w:rsidRPr="0046228E">
        <w:rPr>
          <w:rStyle w:val="normaltextrun"/>
          <w:color w:val="000000"/>
          <w:shd w:val="clear" w:color="auto" w:fill="FFFFFF"/>
        </w:rPr>
        <w:fldChar w:fldCharType="separate"/>
      </w:r>
      <w:r>
        <w:rPr>
          <w:rStyle w:val="normaltextrun"/>
          <w:noProof/>
          <w:color w:val="000000"/>
          <w:shd w:val="clear" w:color="auto" w:fill="FFFFFF"/>
        </w:rPr>
        <w:t>(Olker, Korte et al. 2019, Olker, Korte et al. 2021)</w:t>
      </w:r>
      <w:r w:rsidRPr="0046228E">
        <w:rPr>
          <w:rStyle w:val="normaltextrun"/>
          <w:color w:val="000000"/>
          <w:shd w:val="clear" w:color="auto" w:fill="FFFFFF"/>
        </w:rPr>
        <w:fldChar w:fldCharType="end"/>
      </w:r>
      <w:ins w:id="57" w:author="Thomas, Russell" w:date="2023-11-09T11:50:00Z">
        <w:r w:rsidR="00361353">
          <w:rPr>
            <w:rStyle w:val="normaltextrun"/>
            <w:color w:val="000000"/>
            <w:shd w:val="clear" w:color="auto" w:fill="FFFFFF"/>
          </w:rPr>
          <w:t>;</w:t>
        </w:r>
      </w:ins>
      <w:del w:id="58" w:author="Thomas, Russell" w:date="2023-11-09T11:50:00Z">
        <w:r w:rsidRPr="0046228E" w:rsidDel="00361353">
          <w:rPr>
            <w:rStyle w:val="normaltextrun"/>
            <w:color w:val="000000"/>
            <w:shd w:val="clear" w:color="auto" w:fill="FFFFFF"/>
          </w:rPr>
          <w:delText>,</w:delText>
        </w:r>
      </w:del>
      <w:r w:rsidRPr="0046228E">
        <w:rPr>
          <w:rStyle w:val="normaltextrun"/>
          <w:color w:val="000000"/>
          <w:shd w:val="clear" w:color="auto" w:fill="FFFFFF"/>
        </w:rPr>
        <w:t xml:space="preserve"> human thyroid peroxidase</w:t>
      </w:r>
      <w:r>
        <w:rPr>
          <w:rStyle w:val="normaltextrun"/>
          <w:color w:val="000000"/>
          <w:shd w:val="clear" w:color="auto" w:fill="FFFFFF"/>
        </w:rPr>
        <w:t xml:space="preserve"> [TPO]</w:t>
      </w:r>
      <w:r w:rsidRPr="0046228E">
        <w:rPr>
          <w:rStyle w:val="normaltextrun"/>
          <w:color w:val="000000"/>
          <w:shd w:val="clear" w:color="auto" w:fill="FFFFFF"/>
        </w:rPr>
        <w:fldChar w:fldCharType="begin">
          <w:fldData xml:space="preserve">PEVuZE5vdGU+PENpdGU+PEF1dGhvcj5QYXVsIEZyaWVkbWFuPC9BdXRob3I+PFllYXI+MjAxNjwv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</w:fldData>
        </w:fldChar>
      </w:r>
      <w:r>
        <w:rPr>
          <w:rStyle w:val="normaltextrun"/>
          <w:color w:val="000000"/>
          <w:shd w:val="clear" w:color="auto" w:fill="FFFFFF"/>
        </w:rPr>
        <w:instrText xml:space="preserve"> ADDIN EN.CITE </w:instrText>
      </w:r>
      <w:r>
        <w:rPr>
          <w:rStyle w:val="normaltextrun"/>
          <w:color w:val="000000"/>
          <w:shd w:val="clear" w:color="auto" w:fill="FFFFFF"/>
        </w:rPr>
        <w:fldChar w:fldCharType="begin">
          <w:fldData xml:space="preserve">PEVuZE5vdGU+PENpdGU+PEF1dGhvcj5QYXVsIEZyaWVkbWFuPC9BdXRob3I+PFllYXI+MjAxNjwv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</w:fldData>
        </w:fldChar>
      </w:r>
      <w:r>
        <w:rPr>
          <w:rStyle w:val="normaltextrun"/>
          <w:color w:val="000000"/>
          <w:shd w:val="clear" w:color="auto" w:fill="FFFFFF"/>
        </w:rPr>
        <w:instrText xml:space="preserve"> ADDIN EN.CITE.DATA </w:instrText>
      </w:r>
      <w:r>
        <w:rPr>
          <w:rStyle w:val="normaltextrun"/>
          <w:color w:val="000000"/>
          <w:shd w:val="clear" w:color="auto" w:fill="FFFFFF"/>
        </w:rPr>
      </w:r>
      <w:r>
        <w:rPr>
          <w:rStyle w:val="normaltextrun"/>
          <w:color w:val="000000"/>
          <w:shd w:val="clear" w:color="auto" w:fill="FFFFFF"/>
        </w:rPr>
        <w:fldChar w:fldCharType="end"/>
      </w:r>
      <w:r w:rsidRPr="0046228E">
        <w:rPr>
          <w:rStyle w:val="normaltextrun"/>
          <w:color w:val="000000"/>
          <w:shd w:val="clear" w:color="auto" w:fill="FFFFFF"/>
        </w:rPr>
      </w:r>
      <w:r w:rsidRPr="0046228E">
        <w:rPr>
          <w:rStyle w:val="normaltextrun"/>
          <w:color w:val="000000"/>
          <w:shd w:val="clear" w:color="auto" w:fill="FFFFFF"/>
        </w:rPr>
        <w:fldChar w:fldCharType="separate"/>
      </w:r>
      <w:r>
        <w:rPr>
          <w:rStyle w:val="normaltextrun"/>
          <w:noProof/>
          <w:color w:val="000000"/>
          <w:shd w:val="clear" w:color="auto" w:fill="FFFFFF"/>
        </w:rPr>
        <w:t>(Paul Friedman, Watt et al. 2016)</w:t>
      </w:r>
      <w:r w:rsidRPr="0046228E">
        <w:rPr>
          <w:rStyle w:val="normaltextrun"/>
          <w:color w:val="000000"/>
          <w:shd w:val="clear" w:color="auto" w:fill="FFFFFF"/>
        </w:rPr>
        <w:fldChar w:fldCharType="end"/>
      </w:r>
      <w:ins w:id="59" w:author="Thomas, Russell" w:date="2023-11-09T11:50:00Z">
        <w:r w:rsidR="00361353">
          <w:rPr>
            <w:rStyle w:val="normaltextrun"/>
            <w:color w:val="000000"/>
            <w:shd w:val="clear" w:color="auto" w:fill="FFFFFF"/>
          </w:rPr>
          <w:t>;</w:t>
        </w:r>
      </w:ins>
      <w:del w:id="60" w:author="Thomas, Russell" w:date="2023-11-09T11:50:00Z">
        <w:r w:rsidRPr="0046228E" w:rsidDel="00361353">
          <w:rPr>
            <w:rStyle w:val="normaltextrun"/>
            <w:color w:val="000000"/>
            <w:shd w:val="clear" w:color="auto" w:fill="FFFFFF"/>
          </w:rPr>
          <w:delText>,</w:delText>
        </w:r>
      </w:del>
      <w:r w:rsidRPr="0046228E">
        <w:rPr>
          <w:rStyle w:val="normaltextrun"/>
          <w:color w:val="000000"/>
          <w:shd w:val="clear" w:color="auto" w:fill="FFFFFF"/>
        </w:rPr>
        <w:t xml:space="preserve"> and thyroid hormone plasma binding proteins transthyretin </w:t>
      </w:r>
      <w:r>
        <w:rPr>
          <w:rStyle w:val="normaltextrun"/>
          <w:color w:val="000000"/>
          <w:shd w:val="clear" w:color="auto" w:fill="FFFFFF"/>
        </w:rPr>
        <w:t>[TTR]</w:t>
      </w:r>
      <w:r w:rsidRPr="0046228E">
        <w:rPr>
          <w:rStyle w:val="normaltextrun"/>
          <w:color w:val="000000"/>
          <w:shd w:val="clear" w:color="auto" w:fill="FFFFFF"/>
        </w:rPr>
        <w:t>, and thyroxine binding globulin</w:t>
      </w:r>
      <w:r>
        <w:rPr>
          <w:rStyle w:val="normaltextrun"/>
          <w:color w:val="000000"/>
          <w:shd w:val="clear" w:color="auto" w:fill="FFFFFF"/>
        </w:rPr>
        <w:t xml:space="preserve"> [TBG]</w:t>
      </w:r>
      <w:r w:rsidRPr="0046228E">
        <w:rPr>
          <w:rStyle w:val="normaltextrun"/>
          <w:color w:val="000000"/>
          <w:shd w:val="clear" w:color="auto" w:fill="FFFFFF"/>
        </w:rPr>
        <w:fldChar w:fldCharType="begin">
          <w:fldData xml:space="preserve">PEVuZE5vdGU+PENpdGU+PEF1dGhvcj5Nb250YW5vPC9BdXRob3I+PFllYXI+MjAxMjwvWWVhcj48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</w:fldData>
        </w:fldChar>
      </w:r>
      <w:r>
        <w:rPr>
          <w:rStyle w:val="normaltextrun"/>
          <w:color w:val="000000"/>
          <w:shd w:val="clear" w:color="auto" w:fill="FFFFFF"/>
        </w:rPr>
        <w:instrText xml:space="preserve"> ADDIN EN.CITE </w:instrText>
      </w:r>
      <w:r>
        <w:rPr>
          <w:rStyle w:val="normaltextrun"/>
          <w:color w:val="000000"/>
          <w:shd w:val="clear" w:color="auto" w:fill="FFFFFF"/>
        </w:rPr>
        <w:fldChar w:fldCharType="begin">
          <w:fldData xml:space="preserve">PEVuZE5vdGU+PENpdGU+PEF1dGhvcj5Nb250YW5vPC9BdXRob3I+PFllYXI+MjAxMjwvWWVhcj48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</w:fldData>
        </w:fldChar>
      </w:r>
      <w:r>
        <w:rPr>
          <w:rStyle w:val="normaltextrun"/>
          <w:color w:val="000000"/>
          <w:shd w:val="clear" w:color="auto" w:fill="FFFFFF"/>
        </w:rPr>
        <w:instrText xml:space="preserve"> ADDIN EN.CITE.DATA </w:instrText>
      </w:r>
      <w:r>
        <w:rPr>
          <w:rStyle w:val="normaltextrun"/>
          <w:color w:val="000000"/>
          <w:shd w:val="clear" w:color="auto" w:fill="FFFFFF"/>
        </w:rPr>
      </w:r>
      <w:r>
        <w:rPr>
          <w:rStyle w:val="normaltextrun"/>
          <w:color w:val="000000"/>
          <w:shd w:val="clear" w:color="auto" w:fill="FFFFFF"/>
        </w:rPr>
        <w:fldChar w:fldCharType="end"/>
      </w:r>
      <w:r w:rsidRPr="0046228E">
        <w:rPr>
          <w:rStyle w:val="normaltextrun"/>
          <w:color w:val="000000"/>
          <w:shd w:val="clear" w:color="auto" w:fill="FFFFFF"/>
        </w:rPr>
      </w:r>
      <w:r w:rsidRPr="0046228E">
        <w:rPr>
          <w:rStyle w:val="normaltextrun"/>
          <w:color w:val="000000"/>
          <w:shd w:val="clear" w:color="auto" w:fill="FFFFFF"/>
        </w:rPr>
        <w:fldChar w:fldCharType="separate"/>
      </w:r>
      <w:r>
        <w:rPr>
          <w:rStyle w:val="normaltextrun"/>
          <w:noProof/>
          <w:color w:val="000000"/>
          <w:shd w:val="clear" w:color="auto" w:fill="FFFFFF"/>
        </w:rPr>
        <w:t>(Montano, Cocco et al. 2012)</w:t>
      </w:r>
      <w:r w:rsidRPr="0046228E">
        <w:rPr>
          <w:rStyle w:val="normaltextrun"/>
          <w:color w:val="000000"/>
          <w:shd w:val="clear" w:color="auto" w:fill="FFFFFF"/>
        </w:rPr>
        <w:fldChar w:fldCharType="end"/>
      </w:r>
      <w:r w:rsidRPr="0046228E">
        <w:rPr>
          <w:rStyle w:val="normaltextrun"/>
          <w:color w:val="000000"/>
          <w:shd w:val="clear" w:color="auto" w:fill="FFFFFF"/>
        </w:rPr>
        <w:t xml:space="preserve">. </w:t>
      </w:r>
      <w:r w:rsidR="00DD15C6">
        <w:rPr>
          <w:rStyle w:val="normaltextrun"/>
          <w:color w:val="000000"/>
          <w:shd w:val="clear" w:color="auto" w:fill="FFFFFF"/>
        </w:rPr>
        <w:t>[</w:t>
      </w:r>
      <w:r w:rsidR="00DD15C6" w:rsidRPr="00561DF4">
        <w:rPr>
          <w:rStyle w:val="normaltextrun"/>
          <w:color w:val="000000"/>
          <w:highlight w:val="yellow"/>
          <w:shd w:val="clear" w:color="auto" w:fill="FFFFFF"/>
        </w:rPr>
        <w:t>Degitz et al. submitted</w:t>
      </w:r>
      <w:r w:rsidR="00DD15C6">
        <w:rPr>
          <w:rStyle w:val="normaltextrun"/>
          <w:color w:val="000000"/>
          <w:shd w:val="clear" w:color="auto" w:fill="FFFFFF"/>
        </w:rPr>
        <w:t>]</w:t>
      </w:r>
      <w:r w:rsidR="00DD15C6" w:rsidRPr="0046228E">
        <w:rPr>
          <w:rStyle w:val="normaltextrun"/>
          <w:color w:val="000000"/>
          <w:shd w:val="clear" w:color="auto" w:fill="FFFFFF"/>
        </w:rPr>
        <w:t>.</w:t>
      </w:r>
    </w:p>
    <w:bookmarkEnd w:id="56"/>
    <w:p w14:paraId="56EBD8FF" w14:textId="3376B7C1" w:rsidR="00992F88" w:rsidRDefault="00992F88" w:rsidP="00CB7CC1">
      <w:pPr>
        <w:ind w:firstLine="0"/>
      </w:pPr>
      <w:r w:rsidRPr="48782CD3">
        <w:rPr>
          <w:u w:val="single"/>
        </w:rPr>
        <w:t>Zebrafish</w:t>
      </w:r>
      <w:r w:rsidRPr="48782CD3">
        <w:t xml:space="preserve">: This is </w:t>
      </w:r>
      <w:r>
        <w:t>a</w:t>
      </w:r>
      <w:r w:rsidRPr="48782CD3">
        <w:t xml:space="preserve"> zebrafish embryotoxicity assay which measures lethality and malformations (hatching status, swim bladder inflation, edema, abnormal spinal or craniofacial structure, blood pooling, or changes in pigmentation</w:t>
      </w:r>
      <w:commentRangeStart w:id="61"/>
      <w:r w:rsidRPr="48782CD3">
        <w:t>)</w:t>
      </w:r>
      <w:del w:id="62" w:author="Thomas, Russell" w:date="2023-11-09T11:51:00Z">
        <w:r w:rsidRPr="48782CD3" w:rsidDel="00361353">
          <w:delText xml:space="preserve"> in concentration-response format</w:delText>
        </w:r>
      </w:del>
      <w:r w:rsidRPr="48782CD3">
        <w:t xml:space="preserve">. </w:t>
      </w:r>
      <w:commentRangeEnd w:id="61"/>
      <w:r w:rsidR="00361353">
        <w:rPr>
          <w:rStyle w:val="CommentReference"/>
        </w:rPr>
        <w:commentReference w:id="61"/>
      </w:r>
      <w:commentRangeStart w:id="63"/>
      <w:del w:id="64" w:author="Thomas, Russell" w:date="2023-11-09T11:57:00Z">
        <w:r w:rsidRPr="48782CD3" w:rsidDel="00361353">
          <w:delText>Standard protocols have been followed</w:delText>
        </w:r>
      </w:del>
      <w:r w:rsidRPr="48782CD3">
        <w:t xml:space="preserve"> </w:t>
      </w:r>
      <w:commentRangeEnd w:id="63"/>
      <w:r w:rsidR="00361353">
        <w:rPr>
          <w:rStyle w:val="CommentReference"/>
        </w:rPr>
        <w:commentReference w:id="63"/>
      </w:r>
      <w:r w:rsidRPr="48782CD3">
        <w:fldChar w:fldCharType="begin">
          <w:fldData xml:space="preserve">PEVuZE5vdGU+PENpdGU+PEF1dGhvcj5EZWFsPC9BdXRob3I+PFllYXI+MjAxNjwvWWVhcj48UmVj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</w:fldData>
        </w:fldChar>
      </w:r>
      <w:r>
        <w:instrText xml:space="preserve"> ADDIN EN.CITE </w:instrText>
      </w:r>
      <w:r>
        <w:fldChar w:fldCharType="begin">
          <w:fldData xml:space="preserve">PEVuZE5vdGU+PENpdGU+PEF1dGhvcj5EZWFsPC9BdXRob3I+PFllYXI+MjAxNjwvWWVhcj48UmVj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</w:fldData>
        </w:fldChar>
      </w:r>
      <w:r>
        <w:instrText xml:space="preserve"> ADDIN EN.CITE.DATA </w:instrText>
      </w:r>
      <w:r>
        <w:fldChar w:fldCharType="end"/>
      </w:r>
      <w:r w:rsidRPr="48782CD3">
        <w:fldChar w:fldCharType="separate"/>
      </w:r>
      <w:r>
        <w:rPr>
          <w:noProof/>
        </w:rPr>
        <w:t>(Deal, Wambaugh et al. 2016, Poothong, Thomsen et al. 2017</w:t>
      </w:r>
      <w:ins w:id="65" w:author="Thomas, Russell" w:date="2023-11-09T11:58:00Z">
        <w:r w:rsidR="005B45BE">
          <w:rPr>
            <w:noProof/>
          </w:rPr>
          <w:t>, Britton et al.</w:t>
        </w:r>
      </w:ins>
      <w:ins w:id="66" w:author="Thomas, Russell" w:date="2023-11-09T11:59:00Z">
        <w:r w:rsidR="005B45BE">
          <w:rPr>
            <w:noProof/>
          </w:rPr>
          <w:t xml:space="preserve"> [in preparation]</w:t>
        </w:r>
      </w:ins>
      <w:r>
        <w:rPr>
          <w:noProof/>
        </w:rPr>
        <w:t>)</w:t>
      </w:r>
      <w:r w:rsidRPr="48782CD3">
        <w:fldChar w:fldCharType="end"/>
      </w:r>
      <w:r w:rsidRPr="48782CD3">
        <w:t xml:space="preserve">. </w:t>
      </w:r>
      <w:del w:id="67" w:author="Thomas, Russell" w:date="2023-11-09T11:59:00Z">
        <w:r w:rsidDel="005B45BE">
          <w:delText>Full details of the assay are available in Britton et al. [</w:delText>
        </w:r>
        <w:r w:rsidRPr="003043CC" w:rsidDel="005B45BE">
          <w:rPr>
            <w:highlight w:val="yellow"/>
          </w:rPr>
          <w:delText>in preparation</w:delText>
        </w:r>
        <w:r w:rsidDel="005B45BE">
          <w:delText xml:space="preserve">]. </w:delText>
        </w:r>
      </w:del>
    </w:p>
    <w:p w14:paraId="4C51FCF1" w14:textId="75D1E144" w:rsidR="00A55A72" w:rsidRDefault="00A55A72" w:rsidP="00127482">
      <w:pPr>
        <w:pStyle w:val="Heading2"/>
        <w:ind w:firstLine="0"/>
      </w:pPr>
      <w:r>
        <w:t>MoE Calculation</w:t>
      </w:r>
    </w:p>
    <w:p w14:paraId="0FBBE092" w14:textId="06698152" w:rsidR="00893B36" w:rsidRPr="00893B36" w:rsidRDefault="00893B36" w:rsidP="00893B36">
      <w:pPr>
        <w:ind w:firstLine="0"/>
      </w:pPr>
      <w:r>
        <w:t>MoE values for each chemical and population were calculated as POD (</w:t>
      </w:r>
      <w:r w:rsidRPr="00893B36">
        <w:rPr>
          <w:i/>
          <w:iCs/>
        </w:rPr>
        <w:t>in vitro</w:t>
      </w:r>
      <w:r>
        <w:t>)/plasma concentration. No attempt was made to extrapolate blood / plasma concentration</w:t>
      </w:r>
      <w:r w:rsidR="00DD15C6">
        <w:t>s</w:t>
      </w:r>
      <w:r>
        <w:t xml:space="preserve"> to concentrations in specific tissues. </w:t>
      </w:r>
    </w:p>
    <w:p w14:paraId="7745A45C" w14:textId="28077E05" w:rsidR="00C060CA" w:rsidRDefault="00C060CA" w:rsidP="00CB49BE">
      <w:pPr>
        <w:pStyle w:val="Heading1"/>
        <w:ind w:firstLine="0"/>
      </w:pPr>
      <w:r>
        <w:lastRenderedPageBreak/>
        <w:t>Results</w:t>
      </w:r>
    </w:p>
    <w:p w14:paraId="3265DEB3" w14:textId="27FEF4BD" w:rsidR="003F1665" w:rsidRPr="003F1665" w:rsidRDefault="003F1665" w:rsidP="00356A81">
      <w:pPr>
        <w:ind w:firstLine="0"/>
      </w:pPr>
      <w:r w:rsidRPr="003F1665">
        <w:t xml:space="preserve">The </w:t>
      </w:r>
      <w:r w:rsidRPr="003F1665">
        <w:rPr>
          <w:i/>
          <w:iCs/>
        </w:rPr>
        <w:t>in vitro</w:t>
      </w:r>
      <w:r w:rsidRPr="003F1665">
        <w:t xml:space="preserve"> PODs are </w:t>
      </w:r>
      <w:r>
        <w:t>given in Table 1</w:t>
      </w:r>
      <w:r w:rsidR="00DD15C6">
        <w:t xml:space="preserve">. In all but one case, the BioSeek assays gave the lowest PODs. </w:t>
      </w:r>
      <w:ins w:id="68" w:author="Thomas, Russell" w:date="2023-11-09T12:17:00Z">
        <w:r w:rsidR="00F54E50">
          <w:t xml:space="preserve">The </w:t>
        </w:r>
      </w:ins>
      <w:ins w:id="69" w:author="Thomas, Russell" w:date="2023-11-09T12:18:00Z">
        <w:r w:rsidR="00F54E50">
          <w:t xml:space="preserve">Bioseek </w:t>
        </w:r>
      </w:ins>
      <w:ins w:id="70" w:author="Thomas, Russell" w:date="2023-11-09T12:17:00Z">
        <w:r w:rsidR="00F54E50" w:rsidRPr="00F54E50">
          <w:t>assay</w:t>
        </w:r>
      </w:ins>
      <w:ins w:id="71" w:author="Thomas, Russell" w:date="2023-11-09T12:18:00Z">
        <w:r w:rsidR="00F54E50">
          <w:t>s</w:t>
        </w:r>
      </w:ins>
      <w:ins w:id="72" w:author="Thomas, Russell" w:date="2023-11-09T12:17:00Z">
        <w:r w:rsidR="00F54E50" w:rsidRPr="00F54E50">
          <w:t xml:space="preserve"> include </w:t>
        </w:r>
      </w:ins>
      <w:ins w:id="73" w:author="Thomas, Russell" w:date="2023-11-09T12:19:00Z">
        <w:r w:rsidR="00356A81">
          <w:t xml:space="preserve">human primary cell and co-culture </w:t>
        </w:r>
      </w:ins>
      <w:ins w:id="74" w:author="Thomas, Russell" w:date="2023-11-09T12:17:00Z">
        <w:r w:rsidR="00F54E50" w:rsidRPr="00F54E50">
          <w:t>models of autoimmune disease, chronic (vascular) inflammation, allergy, monocyte activation, lung inflammation and fibrosis, cardiovascular inflammation, and dermatitis, and wound healing</w:t>
        </w:r>
      </w:ins>
      <w:del w:id="75" w:author="Thomas, Russell" w:date="2023-11-09T12:20:00Z">
        <w:r w:rsidR="00DD15C6" w:rsidDel="00356A81">
          <w:delText>These assays are primarily used in this application to look for indications of immunotoxicity</w:delText>
        </w:r>
      </w:del>
      <w:r w:rsidR="00DD15C6">
        <w:t xml:space="preserve"> </w:t>
      </w:r>
      <w:r w:rsidR="00DD15C6">
        <w:fldChar w:fldCharType="begin"/>
      </w:r>
      <w:r w:rsidR="00DD15C6">
        <w:instrText xml:space="preserve"> ADDIN EN.CITE &lt;EndNote&gt;&lt;Cite&gt;&lt;Author&gt;Houck&lt;/Author&gt;&lt;Year&gt;2022&lt;/Year&gt;&lt;RecNum&gt;41442&lt;/RecNum&gt;&lt;DisplayText&gt;(Houck, Friedman et al. 2022)&lt;/DisplayText&gt;&lt;record&gt;&lt;rec-number&gt;41442&lt;/rec-number&gt;&lt;foreign-keys&gt;&lt;key app="EN" db-id="xppttettgxvaemevezkpf9scrd0f5er2wdz9" timestamp="1674053532"&gt;41442&lt;/key&gt;&lt;/foreign-keys&gt;&lt;ref-type name="Journal Article"&gt;17&lt;/ref-type&gt;&lt;contributors&gt;&lt;authors&gt;&lt;author&gt;Houck, K. A.&lt;/author&gt;&lt;author&gt;Friedman, K. P.&lt;/author&gt;&lt;author&gt;Feshuk, M.&lt;/author&gt;&lt;author&gt;Patlewicz, G.&lt;/author&gt;&lt;author&gt;Smeltz, M.&lt;/author&gt;&lt;author&gt;Clifton, M. S.&lt;/author&gt;&lt;author&gt;Wetmore, B. A.&lt;/author&gt;&lt;author&gt;Velichko, S.&lt;/author&gt;&lt;author&gt;Berenyi, A.&lt;/author&gt;&lt;author&gt;Berg, E. L.&lt;/author&gt;&lt;/authors&gt;&lt;/contributors&gt;&lt;auth-address&gt;Center for Computational Toxicology and Exposure, Office of Research and Development, U.S. Environmental Protection Agency, Research Triangle Park, NC, USA.&amp;#xD;Eurofins Discovery, Burlingame, CA, USA.&lt;/auth-address&gt;&lt;titles&gt;&lt;title&gt;Evaluation of 147 perfluoroalkyl substances for immunotoxic and other (patho)physiological activities through phenotypic screening of human primary cells&lt;/title&gt;&lt;secondary-title&gt;ALTEX&lt;/secondary-title&gt;&lt;/titles&gt;&lt;periodical&gt;&lt;full-title&gt;ALTEX&lt;/full-title&gt;&lt;/periodical&gt;&lt;edition&gt;2022/09/22&lt;/edition&gt;&lt;keywords&gt;&lt;keyword&gt;chemical safety&lt;/keyword&gt;&lt;keyword&gt;immunosuppression&lt;/keyword&gt;&lt;keyword&gt;perfluoroalkyl substances&lt;/keyword&gt;&lt;keyword&gt;primary cells&lt;/keyword&gt;&lt;keyword&gt;proteosome&lt;/keyword&gt;&lt;/keywords&gt;&lt;dates&gt;&lt;year&gt;2022&lt;/year&gt;&lt;pub-dates&gt;&lt;date&gt;Sep 15&lt;/date&gt;&lt;/pub-dates&gt;&lt;/dates&gt;&lt;isbn&gt;1868-8551 (Electronic)&amp;#xD;1868-596X (Linking)&lt;/isbn&gt;&lt;accession-num&gt;36129398&lt;/accession-num&gt;&lt;urls&gt;&lt;related-urls&gt;&lt;url&gt;https://www.ncbi.nlm.nih.gov/pubmed/36129398&lt;/url&gt;&lt;/related-urls&gt;&lt;/urls&gt;&lt;electronic-resource-num&gt;10.14573/altex.2203041&lt;/electronic-resource-num&gt;&lt;/record&gt;&lt;/Cite&gt;&lt;/EndNote&gt;</w:instrText>
      </w:r>
      <w:r w:rsidR="00DD15C6">
        <w:fldChar w:fldCharType="separate"/>
      </w:r>
      <w:r w:rsidR="00DD15C6">
        <w:rPr>
          <w:noProof/>
        </w:rPr>
        <w:t>(Houck, Friedman et al. 2022)</w:t>
      </w:r>
      <w:r w:rsidR="00DD15C6">
        <w:fldChar w:fldCharType="end"/>
      </w:r>
      <w:r w:rsidR="00DD15C6">
        <w:t xml:space="preserve">. </w:t>
      </w:r>
      <w:del w:id="76" w:author="Thomas, Russell" w:date="2023-11-09T12:20:00Z">
        <w:r w:rsidR="00DD15C6" w:rsidDel="00356A81">
          <w:delText xml:space="preserve">The assays are run in several human primary cell types, typically primed with specific cytokines. </w:delText>
        </w:r>
      </w:del>
      <w:r w:rsidR="00DD15C6">
        <w:t>The exception is PFDA</w:t>
      </w:r>
      <w:del w:id="77" w:author="Thomas, Russell" w:date="2023-11-09T12:20:00Z">
        <w:r w:rsidR="00DD15C6" w:rsidDel="00356A81">
          <w:delText>, whose</w:delText>
        </w:r>
      </w:del>
      <w:ins w:id="78" w:author="Thomas, Russell" w:date="2023-11-09T12:20:00Z">
        <w:r w:rsidR="00356A81">
          <w:t xml:space="preserve"> where the</w:t>
        </w:r>
      </w:ins>
      <w:r w:rsidR="00DD15C6">
        <w:t xml:space="preserve"> most sensitive technology was </w:t>
      </w:r>
      <w:ins w:id="79" w:author="Thomas, Russell" w:date="2023-11-09T12:20:00Z">
        <w:r w:rsidR="00356A81">
          <w:t xml:space="preserve">the HTPP </w:t>
        </w:r>
      </w:ins>
      <w:del w:id="80" w:author="Thomas, Russell" w:date="2023-11-09T12:20:00Z">
        <w:r w:rsidR="00DD15C6" w:rsidDel="00356A81">
          <w:delText xml:space="preserve">cell painting </w:delText>
        </w:r>
      </w:del>
      <w:r w:rsidR="00DD15C6">
        <w:t xml:space="preserve">assay run in </w:t>
      </w:r>
      <w:ins w:id="81" w:author="Thomas, Russell" w:date="2023-11-09T12:00:00Z">
        <w:r w:rsidR="005B45BE">
          <w:rPr>
            <w:bCs/>
          </w:rPr>
          <w:t xml:space="preserve">U-2 OS </w:t>
        </w:r>
      </w:ins>
      <w:del w:id="82" w:author="Thomas, Russell" w:date="2023-11-09T12:00:00Z">
        <w:r w:rsidR="00DD15C6" w:rsidDel="005B45BE">
          <w:delText xml:space="preserve">U2OS </w:delText>
        </w:r>
      </w:del>
      <w:r w:rsidR="00DD15C6">
        <w:t>osteosarcoma cells. This assay measure</w:t>
      </w:r>
      <w:ins w:id="83" w:author="Thomas, Russell" w:date="2023-11-09T12:00:00Z">
        <w:r w:rsidR="005B45BE">
          <w:t>s</w:t>
        </w:r>
      </w:ins>
      <w:r w:rsidR="00DD15C6">
        <w:t xml:space="preserve"> changes in cell morphology under chemical exposure. The MoE values are illustrated in Figure 1. Vertical lines are drawn at MoE=1 and 100. Only PFOA crosses the MoE=1 line and only for exposed populations (orange points). PFOA, PFUnDA and PFDA show MoE values between 1 and 100 for both exposed and general populations. As mentioned above, </w:t>
      </w:r>
      <w:ins w:id="84" w:author="Thomas, Russell" w:date="2023-11-09T12:04:00Z">
        <w:r w:rsidR="005B45BE">
          <w:t>an MoE of 100 is consistent with screening-level risk assessment practices un</w:t>
        </w:r>
      </w:ins>
      <w:ins w:id="85" w:author="Thomas, Russell" w:date="2023-11-09T12:05:00Z">
        <w:r w:rsidR="005B45BE">
          <w:t xml:space="preserve">der TSCA. </w:t>
        </w:r>
      </w:ins>
      <w:del w:id="86" w:author="Thomas, Russell" w:date="2023-11-09T12:21:00Z">
        <w:r w:rsidR="00DD15C6" w:rsidDel="00356A81">
          <w:delText xml:space="preserve">various approximations and assumptions made in this approach can overestimate the MoE, which is the reason for adding an uncertainty or safety factor of at least 100. </w:delText>
        </w:r>
      </w:del>
      <w:ins w:id="87" w:author="Thomas, Russell" w:date="2023-11-09T12:05:00Z">
        <w:r w:rsidR="005B45BE">
          <w:t>A</w:t>
        </w:r>
      </w:ins>
      <w:del w:id="88" w:author="Thomas, Russell" w:date="2023-11-09T12:05:00Z">
        <w:r w:rsidR="00DD15C6" w:rsidDel="005B45BE">
          <w:delText>The</w:delText>
        </w:r>
      </w:del>
      <w:r w:rsidR="00DD15C6">
        <w:t xml:space="preserve"> full discussion of the</w:t>
      </w:r>
      <w:del w:id="89" w:author="Thomas, Russell" w:date="2023-11-09T12:05:00Z">
        <w:r w:rsidR="00DD15C6" w:rsidDel="005B45BE">
          <w:delText>se</w:delText>
        </w:r>
      </w:del>
      <w:r w:rsidR="00DD15C6">
        <w:t xml:space="preserve"> uncertainties </w:t>
      </w:r>
      <w:ins w:id="90" w:author="Thomas, Russell" w:date="2023-11-09T12:05:00Z">
        <w:r w:rsidR="005B45BE">
          <w:t xml:space="preserve">in the MoE methods </w:t>
        </w:r>
      </w:ins>
      <w:r w:rsidR="00DD15C6">
        <w:t>is included in the ORD manuscript</w:t>
      </w:r>
      <w:ins w:id="91" w:author="Thomas, Russell" w:date="2023-11-09T12:01:00Z">
        <w:r w:rsidR="005B45BE">
          <w:t xml:space="preserve"> currently under review</w:t>
        </w:r>
      </w:ins>
      <w:r w:rsidR="00DD15C6">
        <w:t>.</w:t>
      </w:r>
    </w:p>
    <w:p w14:paraId="42073DB9" w14:textId="0E0BD00C" w:rsidR="003F1665" w:rsidRDefault="003F1665" w:rsidP="003F1665">
      <w:pPr>
        <w:ind w:firstLine="0"/>
      </w:pPr>
      <w:r w:rsidRPr="003F1665">
        <w:rPr>
          <w:b/>
          <w:bCs/>
        </w:rPr>
        <w:t>Table 1</w:t>
      </w:r>
      <w:r>
        <w:t>: Chemical Level in vitro PODs in ng/m</w:t>
      </w:r>
      <w:r w:rsidR="00DD15C6">
        <w:t>L.</w:t>
      </w:r>
    </w:p>
    <w:tbl>
      <w:tblPr>
        <w:tblStyle w:val="TableGrid"/>
        <w:tblW w:w="0" w:type="auto"/>
        <w:tblLook w:val="04A0" w:firstRow="1" w:lastRow="0" w:firstColumn="1" w:lastColumn="0" w:noHBand="0" w:noVBand="1"/>
      </w:tblPr>
      <w:tblGrid>
        <w:gridCol w:w="1615"/>
        <w:gridCol w:w="1620"/>
        <w:gridCol w:w="1620"/>
        <w:gridCol w:w="4495"/>
      </w:tblGrid>
      <w:tr w:rsidR="003F1665" w14:paraId="661AFA7F" w14:textId="77777777" w:rsidTr="00CA6792">
        <w:tc>
          <w:tcPr>
            <w:tcW w:w="1615" w:type="dxa"/>
          </w:tcPr>
          <w:p w14:paraId="2AD7CA0F" w14:textId="77777777" w:rsidR="003F1665" w:rsidRPr="003F1665" w:rsidRDefault="003F1665" w:rsidP="00924B8D">
            <w:pPr>
              <w:ind w:firstLine="0"/>
              <w:rPr>
                <w:b/>
                <w:bCs/>
              </w:rPr>
            </w:pPr>
            <w:r w:rsidRPr="003F1665">
              <w:rPr>
                <w:b/>
                <w:bCs/>
              </w:rPr>
              <w:t>Chemical</w:t>
            </w:r>
          </w:p>
        </w:tc>
        <w:tc>
          <w:tcPr>
            <w:tcW w:w="1620" w:type="dxa"/>
          </w:tcPr>
          <w:p w14:paraId="336F71D9" w14:textId="77777777" w:rsidR="003F1665" w:rsidRPr="003F1665" w:rsidRDefault="003F1665" w:rsidP="00924B8D">
            <w:pPr>
              <w:ind w:firstLine="0"/>
              <w:rPr>
                <w:b/>
                <w:bCs/>
              </w:rPr>
            </w:pPr>
            <w:r w:rsidRPr="003F1665">
              <w:rPr>
                <w:b/>
                <w:bCs/>
              </w:rPr>
              <w:t>POD (uM)</w:t>
            </w:r>
          </w:p>
        </w:tc>
        <w:tc>
          <w:tcPr>
            <w:tcW w:w="1620" w:type="dxa"/>
          </w:tcPr>
          <w:p w14:paraId="556F67D9" w14:textId="77777777" w:rsidR="003F1665" w:rsidRPr="003F1665" w:rsidRDefault="003F1665" w:rsidP="00924B8D">
            <w:pPr>
              <w:ind w:firstLine="0"/>
              <w:rPr>
                <w:b/>
                <w:bCs/>
              </w:rPr>
            </w:pPr>
            <w:r w:rsidRPr="003F1665">
              <w:rPr>
                <w:b/>
                <w:bCs/>
              </w:rPr>
              <w:t>PO (ng/mL)</w:t>
            </w:r>
          </w:p>
        </w:tc>
        <w:tc>
          <w:tcPr>
            <w:tcW w:w="4495" w:type="dxa"/>
          </w:tcPr>
          <w:p w14:paraId="2DEFDDC1" w14:textId="77777777" w:rsidR="003F1665" w:rsidRPr="003F1665" w:rsidRDefault="003F1665" w:rsidP="00924B8D">
            <w:pPr>
              <w:ind w:firstLine="0"/>
              <w:rPr>
                <w:b/>
                <w:bCs/>
              </w:rPr>
            </w:pPr>
            <w:r w:rsidRPr="003F1665">
              <w:rPr>
                <w:b/>
                <w:bCs/>
              </w:rPr>
              <w:t>Most sensitive technology</w:t>
            </w:r>
          </w:p>
        </w:tc>
      </w:tr>
      <w:tr w:rsidR="003F1665" w14:paraId="2C2EA370" w14:textId="77777777" w:rsidTr="00CA6792">
        <w:tc>
          <w:tcPr>
            <w:tcW w:w="1615" w:type="dxa"/>
          </w:tcPr>
          <w:p w14:paraId="3408BB9F" w14:textId="77777777" w:rsidR="003F1665" w:rsidRDefault="003F1665" w:rsidP="00924B8D">
            <w:pPr>
              <w:ind w:firstLine="0"/>
            </w:pPr>
            <w:r>
              <w:t>PFOA</w:t>
            </w:r>
          </w:p>
        </w:tc>
        <w:tc>
          <w:tcPr>
            <w:tcW w:w="1620" w:type="dxa"/>
          </w:tcPr>
          <w:p w14:paraId="4E12824D" w14:textId="77777777" w:rsidR="003F1665" w:rsidRDefault="003F1665" w:rsidP="00924B8D">
            <w:pPr>
              <w:ind w:firstLine="0"/>
            </w:pPr>
            <w:r>
              <w:t>2.0</w:t>
            </w:r>
          </w:p>
        </w:tc>
        <w:tc>
          <w:tcPr>
            <w:tcW w:w="1620" w:type="dxa"/>
          </w:tcPr>
          <w:p w14:paraId="371D9F03" w14:textId="77777777" w:rsidR="003F1665" w:rsidRDefault="003F1665" w:rsidP="00924B8D">
            <w:pPr>
              <w:ind w:firstLine="0"/>
            </w:pPr>
            <w:r>
              <w:t>828.1</w:t>
            </w:r>
          </w:p>
        </w:tc>
        <w:tc>
          <w:tcPr>
            <w:tcW w:w="4495" w:type="dxa"/>
          </w:tcPr>
          <w:p w14:paraId="066A042B" w14:textId="6A30621D" w:rsidR="003F1665" w:rsidRDefault="003F1665" w:rsidP="00924B8D">
            <w:pPr>
              <w:ind w:firstLine="0"/>
            </w:pPr>
            <w:r>
              <w:t xml:space="preserve">BSK BT </w:t>
            </w:r>
            <w:r w:rsidR="00CA6792">
              <w:t>(</w:t>
            </w:r>
            <w:r w:rsidR="00CA6792" w:rsidRPr="00CA6792">
              <w:t>CD19+B cells and PBMC/anti-IgM + TCR  ligands</w:t>
            </w:r>
            <w:r w:rsidR="00CA6792">
              <w:t>)</w:t>
            </w:r>
          </w:p>
        </w:tc>
      </w:tr>
      <w:tr w:rsidR="003F1665" w14:paraId="6C0C1E3C" w14:textId="77777777" w:rsidTr="00CA6792">
        <w:tc>
          <w:tcPr>
            <w:tcW w:w="1615" w:type="dxa"/>
          </w:tcPr>
          <w:p w14:paraId="1440D3E9" w14:textId="77777777" w:rsidR="003F1665" w:rsidRDefault="003F1665" w:rsidP="00924B8D">
            <w:pPr>
              <w:ind w:firstLine="0"/>
            </w:pPr>
            <w:r>
              <w:t>PFDA</w:t>
            </w:r>
          </w:p>
        </w:tc>
        <w:tc>
          <w:tcPr>
            <w:tcW w:w="1620" w:type="dxa"/>
          </w:tcPr>
          <w:p w14:paraId="160E4B6B" w14:textId="77777777" w:rsidR="003F1665" w:rsidRDefault="003F1665" w:rsidP="00924B8D">
            <w:pPr>
              <w:ind w:firstLine="0"/>
            </w:pPr>
            <w:r>
              <w:t>6.1</w:t>
            </w:r>
          </w:p>
        </w:tc>
        <w:tc>
          <w:tcPr>
            <w:tcW w:w="1620" w:type="dxa"/>
          </w:tcPr>
          <w:p w14:paraId="3D6FFD12" w14:textId="77777777" w:rsidR="003F1665" w:rsidRDefault="003F1665" w:rsidP="00924B8D">
            <w:pPr>
              <w:ind w:firstLine="0"/>
            </w:pPr>
            <w:r>
              <w:t>3140.8</w:t>
            </w:r>
          </w:p>
        </w:tc>
        <w:tc>
          <w:tcPr>
            <w:tcW w:w="4495" w:type="dxa"/>
          </w:tcPr>
          <w:p w14:paraId="0C4C7408" w14:textId="77777777" w:rsidR="003F1665" w:rsidRDefault="003F1665" w:rsidP="00924B8D">
            <w:pPr>
              <w:ind w:firstLine="0"/>
            </w:pPr>
            <w:r>
              <w:t>HTTP U2OS Osteosarcoma cells</w:t>
            </w:r>
          </w:p>
        </w:tc>
      </w:tr>
      <w:tr w:rsidR="003F1665" w14:paraId="21E51C38" w14:textId="77777777" w:rsidTr="00CA6792">
        <w:tc>
          <w:tcPr>
            <w:tcW w:w="1615" w:type="dxa"/>
          </w:tcPr>
          <w:p w14:paraId="27F0E101" w14:textId="77777777" w:rsidR="003F1665" w:rsidRDefault="003F1665" w:rsidP="00924B8D">
            <w:pPr>
              <w:ind w:firstLine="0"/>
            </w:pPr>
            <w:r>
              <w:t>PFNA</w:t>
            </w:r>
          </w:p>
        </w:tc>
        <w:tc>
          <w:tcPr>
            <w:tcW w:w="1620" w:type="dxa"/>
          </w:tcPr>
          <w:p w14:paraId="5EF4AAEB" w14:textId="77777777" w:rsidR="003F1665" w:rsidRDefault="003F1665" w:rsidP="00924B8D">
            <w:pPr>
              <w:ind w:firstLine="0"/>
            </w:pPr>
            <w:r>
              <w:t>2.0</w:t>
            </w:r>
          </w:p>
        </w:tc>
        <w:tc>
          <w:tcPr>
            <w:tcW w:w="1620" w:type="dxa"/>
          </w:tcPr>
          <w:p w14:paraId="6B4DE51E" w14:textId="77777777" w:rsidR="003F1665" w:rsidRDefault="003F1665" w:rsidP="00924B8D">
            <w:pPr>
              <w:ind w:firstLine="0"/>
            </w:pPr>
            <w:r>
              <w:t>928.2</w:t>
            </w:r>
          </w:p>
        </w:tc>
        <w:tc>
          <w:tcPr>
            <w:tcW w:w="4495" w:type="dxa"/>
          </w:tcPr>
          <w:p w14:paraId="265B9162" w14:textId="172B4049" w:rsidR="003F1665" w:rsidRDefault="003F1665" w:rsidP="00924B8D">
            <w:pPr>
              <w:ind w:firstLine="0"/>
            </w:pPr>
            <w:r>
              <w:t xml:space="preserve">BSK KF3CT </w:t>
            </w:r>
            <w:r w:rsidR="00CA6792">
              <w:t>(</w:t>
            </w:r>
            <w:r w:rsidR="00CA6792" w:rsidRPr="00CA6792">
              <w:t>keratinocytes and dermal fibroblasts/IL-1β, TNFα and IFNγ</w:t>
            </w:r>
            <w:r w:rsidR="00CA6792">
              <w:t>)</w:t>
            </w:r>
          </w:p>
        </w:tc>
      </w:tr>
      <w:tr w:rsidR="003F1665" w14:paraId="36CF4841" w14:textId="77777777" w:rsidTr="00CA6792">
        <w:tc>
          <w:tcPr>
            <w:tcW w:w="1615" w:type="dxa"/>
          </w:tcPr>
          <w:p w14:paraId="6D784BFC" w14:textId="77777777" w:rsidR="003F1665" w:rsidRDefault="003F1665" w:rsidP="00924B8D">
            <w:pPr>
              <w:ind w:firstLine="0"/>
            </w:pPr>
            <w:r>
              <w:t>PFUnDA</w:t>
            </w:r>
          </w:p>
        </w:tc>
        <w:tc>
          <w:tcPr>
            <w:tcW w:w="1620" w:type="dxa"/>
          </w:tcPr>
          <w:p w14:paraId="3B07F2DD" w14:textId="77777777" w:rsidR="003F1665" w:rsidRDefault="003F1665" w:rsidP="00924B8D">
            <w:pPr>
              <w:ind w:firstLine="0"/>
            </w:pPr>
            <w:r>
              <w:t>0.6</w:t>
            </w:r>
          </w:p>
        </w:tc>
        <w:tc>
          <w:tcPr>
            <w:tcW w:w="1620" w:type="dxa"/>
          </w:tcPr>
          <w:p w14:paraId="3AFCECEA" w14:textId="77777777" w:rsidR="003F1665" w:rsidRDefault="003F1665" w:rsidP="00924B8D">
            <w:pPr>
              <w:ind w:firstLine="0"/>
            </w:pPr>
            <w:r>
              <w:t>310.3</w:t>
            </w:r>
          </w:p>
        </w:tc>
        <w:tc>
          <w:tcPr>
            <w:tcW w:w="4495" w:type="dxa"/>
          </w:tcPr>
          <w:p w14:paraId="1419A4AD" w14:textId="144DE6D6" w:rsidR="003F1665" w:rsidRDefault="003F1665" w:rsidP="00924B8D">
            <w:pPr>
              <w:ind w:firstLine="0"/>
            </w:pPr>
            <w:r>
              <w:t xml:space="preserve">BSK LPS </w:t>
            </w:r>
            <w:r w:rsidR="00CA6792">
              <w:t>(</w:t>
            </w:r>
            <w:r w:rsidR="00CA6792" w:rsidRPr="00CA6792">
              <w:t>PBMC and HUVEC/LPS</w:t>
            </w:r>
            <w:r w:rsidR="00CA6792">
              <w:t>)</w:t>
            </w:r>
          </w:p>
        </w:tc>
      </w:tr>
      <w:tr w:rsidR="003F1665" w14:paraId="2347DEF6" w14:textId="77777777" w:rsidTr="00CA6792">
        <w:tc>
          <w:tcPr>
            <w:tcW w:w="1615" w:type="dxa"/>
          </w:tcPr>
          <w:p w14:paraId="4913C36C" w14:textId="77777777" w:rsidR="003F1665" w:rsidRDefault="003F1665" w:rsidP="00924B8D">
            <w:pPr>
              <w:ind w:firstLine="0"/>
            </w:pPr>
            <w:r>
              <w:t>PFTeDA</w:t>
            </w:r>
          </w:p>
        </w:tc>
        <w:tc>
          <w:tcPr>
            <w:tcW w:w="1620" w:type="dxa"/>
          </w:tcPr>
          <w:p w14:paraId="163CEFF6" w14:textId="77777777" w:rsidR="003F1665" w:rsidRDefault="003F1665" w:rsidP="00924B8D">
            <w:pPr>
              <w:ind w:firstLine="0"/>
            </w:pPr>
            <w:r>
              <w:t>0.7</w:t>
            </w:r>
          </w:p>
        </w:tc>
        <w:tc>
          <w:tcPr>
            <w:tcW w:w="1620" w:type="dxa"/>
          </w:tcPr>
          <w:p w14:paraId="3ACE6F28" w14:textId="7DBA9BC4" w:rsidR="003F1665" w:rsidRDefault="00932500" w:rsidP="00924B8D">
            <w:pPr>
              <w:ind w:firstLine="0"/>
            </w:pPr>
            <w:r>
              <w:t>500.0</w:t>
            </w:r>
          </w:p>
        </w:tc>
        <w:tc>
          <w:tcPr>
            <w:tcW w:w="4495" w:type="dxa"/>
          </w:tcPr>
          <w:p w14:paraId="1C8B339D" w14:textId="0843FFDC" w:rsidR="003F1665" w:rsidRDefault="003F1665" w:rsidP="00924B8D">
            <w:pPr>
              <w:ind w:firstLine="0"/>
            </w:pPr>
            <w:r>
              <w:t xml:space="preserve">BSK 4H </w:t>
            </w:r>
            <w:r w:rsidR="00CA6792">
              <w:t>(</w:t>
            </w:r>
            <w:r w:rsidR="00CA6792" w:rsidRPr="00CA6792">
              <w:t>HUVEC/IL-4 and histamine</w:t>
            </w:r>
            <w:r w:rsidR="00CA6792">
              <w:t>)</w:t>
            </w:r>
          </w:p>
        </w:tc>
      </w:tr>
    </w:tbl>
    <w:p w14:paraId="17413D70" w14:textId="77777777" w:rsidR="003F1665" w:rsidRDefault="003F1665" w:rsidP="003F1665">
      <w:pPr>
        <w:ind w:firstLine="0"/>
      </w:pPr>
    </w:p>
    <w:p w14:paraId="0C3A59F6" w14:textId="3E6FB308" w:rsidR="00932500" w:rsidRDefault="00932500" w:rsidP="00932500">
      <w:pPr>
        <w:ind w:firstLine="0"/>
        <w:jc w:val="center"/>
      </w:pPr>
      <w:r w:rsidRPr="00932500">
        <w:rPr>
          <w:noProof/>
        </w:rPr>
        <w:lastRenderedPageBreak/>
        <w:drawing>
          <wp:inline distT="0" distB="0" distL="0" distR="0" wp14:anchorId="5E341578" wp14:editId="4EC530F4">
            <wp:extent cx="3627833"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4735" cy="3053799"/>
                    </a:xfrm>
                    <a:prstGeom prst="rect">
                      <a:avLst/>
                    </a:prstGeom>
                  </pic:spPr>
                </pic:pic>
              </a:graphicData>
            </a:graphic>
          </wp:inline>
        </w:drawing>
      </w:r>
    </w:p>
    <w:p w14:paraId="5A1EDBFC" w14:textId="56333A78" w:rsidR="00932500" w:rsidRDefault="00932500" w:rsidP="00932500">
      <w:pPr>
        <w:ind w:firstLine="0"/>
      </w:pPr>
      <w:r w:rsidRPr="00932500">
        <w:rPr>
          <w:b/>
          <w:bCs/>
        </w:rPr>
        <w:t>Figure 1</w:t>
      </w:r>
      <w:r>
        <w:t>:</w:t>
      </w:r>
      <w:r w:rsidRPr="00932500">
        <w:t xml:space="preserve"> </w:t>
      </w:r>
      <w:r w:rsidRPr="24CC6B56">
        <w:t xml:space="preserve">MoE values as a function of chemical and population. Each point is one population-metric value for one chemical. Points colored orange are from exposed populations and those colored blue are from general populations. </w:t>
      </w:r>
      <w:r>
        <w:t xml:space="preserve">The box and whiskers indicate the inner quartiles and 1.5 times the IQR, respectively. The open circles are points outside 1.5 times IQR. </w:t>
      </w:r>
    </w:p>
    <w:p w14:paraId="6A39167A" w14:textId="6CEA4376" w:rsidR="00932500" w:rsidRDefault="00932500" w:rsidP="00C060CA">
      <w:pPr>
        <w:ind w:firstLine="0"/>
      </w:pPr>
    </w:p>
    <w:p w14:paraId="495FB60B" w14:textId="17FD2403" w:rsidR="00C060CA" w:rsidRDefault="00C060CA" w:rsidP="00CB49BE">
      <w:pPr>
        <w:pStyle w:val="Heading1"/>
        <w:ind w:firstLine="0"/>
      </w:pPr>
      <w:del w:id="92" w:author="Guiseppi-Elie, Annette" w:date="2023-11-09T08:40:00Z">
        <w:r w:rsidDel="005147D9">
          <w:delText>Conclusions</w:delText>
        </w:r>
      </w:del>
      <w:ins w:id="93" w:author="Guiseppi-Elie, Annette" w:date="2023-11-09T08:40:00Z">
        <w:r w:rsidR="005147D9">
          <w:t>S</w:t>
        </w:r>
      </w:ins>
      <w:ins w:id="94" w:author="Guiseppi-Elie, Annette" w:date="2023-11-09T08:41:00Z">
        <w:r w:rsidR="005147D9">
          <w:t>ummary</w:t>
        </w:r>
      </w:ins>
    </w:p>
    <w:p w14:paraId="799C32F6" w14:textId="6422C03A" w:rsidR="00932500" w:rsidRPr="00932500" w:rsidRDefault="00643EB6" w:rsidP="00B121FA">
      <w:pPr>
        <w:ind w:firstLine="0"/>
      </w:pPr>
      <w:r>
        <w:t>Here</w:t>
      </w:r>
      <w:ins w:id="95" w:author="Thomas, Russell" w:date="2023-11-09T12:06:00Z">
        <w:r w:rsidR="005B45BE">
          <w:t>,</w:t>
        </w:r>
      </w:ins>
      <w:r>
        <w:t xml:space="preserve"> we have briefly summarized </w:t>
      </w:r>
      <w:del w:id="96" w:author="Thomas, Russell" w:date="2023-11-09T12:06:00Z">
        <w:r w:rsidDel="005B45BE">
          <w:delText xml:space="preserve">an </w:delText>
        </w:r>
      </w:del>
      <w:ins w:id="97" w:author="Thomas, Russell" w:date="2023-11-09T12:06:00Z">
        <w:r w:rsidR="005B45BE">
          <w:t>a</w:t>
        </w:r>
        <w:r w:rsidR="005B45BE">
          <w:t xml:space="preserve"> MoE</w:t>
        </w:r>
        <w:r w:rsidR="005B45BE">
          <w:t xml:space="preserve"> </w:t>
        </w:r>
      </w:ins>
      <w:r>
        <w:t xml:space="preserve">analysis </w:t>
      </w:r>
      <w:del w:id="98" w:author="Thomas, Russell" w:date="2023-11-09T12:07:00Z">
        <w:r w:rsidDel="005B45BE">
          <w:delText xml:space="preserve">of the margin of exposure </w:delText>
        </w:r>
      </w:del>
      <w:r>
        <w:t xml:space="preserve">for a set of 5 PFAS of interest to OPPT. A key finding is that three of the five show MoE values &lt;100, for both exposed and general populations. This indicates that, within the uncertainty of this approach, general populations have blood levels high enough to cause </w:t>
      </w:r>
      <w:ins w:id="99" w:author="Thomas, Russell" w:date="2023-11-09T12:07:00Z">
        <w:r w:rsidR="005B45BE">
          <w:t xml:space="preserve">potential </w:t>
        </w:r>
      </w:ins>
      <w:r>
        <w:t xml:space="preserve">biological </w:t>
      </w:r>
      <w:del w:id="100" w:author="Guiseppi-Elie, Annette" w:date="2023-11-09T08:40:00Z">
        <w:r w:rsidDel="00256C68">
          <w:delText>changes</w:delText>
        </w:r>
      </w:del>
      <w:del w:id="101" w:author="Guiseppi-Elie, Annette" w:date="2023-11-09T08:28:00Z">
        <w:r w:rsidDel="009F683D">
          <w:delText>. A</w:delText>
        </w:r>
      </w:del>
      <w:del w:id="102" w:author="Guiseppi-Elie, Annette" w:date="2023-11-09T08:40:00Z">
        <w:r w:rsidDel="00256C68">
          <w:delText>lthough</w:delText>
        </w:r>
      </w:del>
      <w:ins w:id="103" w:author="Guiseppi-Elie, Annette" w:date="2023-11-09T08:40:00Z">
        <w:r w:rsidR="00256C68">
          <w:t>changes</w:t>
        </w:r>
      </w:ins>
      <w:ins w:id="104" w:author="Thomas, Russell" w:date="2023-11-09T12:08:00Z">
        <w:r w:rsidR="005B45BE">
          <w:t xml:space="preserve">. </w:t>
        </w:r>
      </w:ins>
      <w:ins w:id="105" w:author="Thomas, Russell" w:date="2023-11-09T12:10:00Z">
        <w:r w:rsidR="00F70FEC">
          <w:t>A</w:t>
        </w:r>
      </w:ins>
      <w:ins w:id="106" w:author="Guiseppi-Elie, Annette" w:date="2023-11-09T08:40:00Z">
        <w:del w:id="107" w:author="Thomas, Russell" w:date="2023-11-09T12:08:00Z">
          <w:r w:rsidR="00256C68" w:rsidDel="005B45BE">
            <w:delText>,</w:delText>
          </w:r>
        </w:del>
        <w:del w:id="108" w:author="Thomas, Russell" w:date="2023-11-09T12:10:00Z">
          <w:r w:rsidR="00256C68" w:rsidDel="00F70FEC">
            <w:delText xml:space="preserve"> a</w:delText>
          </w:r>
        </w:del>
        <w:r w:rsidR="00256C68">
          <w:t>lthough</w:t>
        </w:r>
      </w:ins>
      <w:r>
        <w:t xml:space="preserve"> it is not clear what the linkage is between the </w:t>
      </w:r>
      <w:ins w:id="109" w:author="Thomas, Russell" w:date="2023-11-09T12:21:00Z">
        <w:r w:rsidR="00356A81">
          <w:t xml:space="preserve">measured </w:t>
        </w:r>
      </w:ins>
      <w:r>
        <w:t xml:space="preserve">bioactivity </w:t>
      </w:r>
      <w:del w:id="110" w:author="Thomas, Russell" w:date="2023-11-09T12:22:00Z">
        <w:r w:rsidDel="00356A81">
          <w:delText xml:space="preserve">(mainly in human cell systems designed to probe perturbations to the human immune system) </w:delText>
        </w:r>
      </w:del>
      <w:r>
        <w:t xml:space="preserve">and </w:t>
      </w:r>
      <w:ins w:id="111" w:author="Thomas, Russell" w:date="2023-11-09T12:11:00Z">
        <w:r w:rsidR="00F70FEC">
          <w:t>specific toxicological endpoints at the tissue and organ level</w:t>
        </w:r>
      </w:ins>
      <w:del w:id="112" w:author="Thomas, Russell" w:date="2023-11-09T12:11:00Z">
        <w:r w:rsidDel="00F70FEC">
          <w:delText>apical toxicity</w:delText>
        </w:r>
      </w:del>
      <w:ins w:id="113" w:author="Thomas, Russell" w:date="2023-11-09T12:08:00Z">
        <w:r w:rsidR="00F70FEC">
          <w:t>, previous studies</w:t>
        </w:r>
      </w:ins>
      <w:ins w:id="114" w:author="Thomas, Russell" w:date="2023-11-09T12:09:00Z">
        <w:r w:rsidR="00F70FEC">
          <w:t xml:space="preserve"> have demonstrated that </w:t>
        </w:r>
        <w:r w:rsidR="00F70FEC">
          <w:rPr>
            <w:i/>
            <w:iCs/>
          </w:rPr>
          <w:t>in vitro</w:t>
        </w:r>
        <w:r w:rsidR="00F70FEC">
          <w:t xml:space="preserve"> bioactivity </w:t>
        </w:r>
      </w:ins>
      <w:ins w:id="115" w:author="Thomas, Russell" w:date="2023-11-09T12:12:00Z">
        <w:r w:rsidR="00F70FEC">
          <w:t xml:space="preserve">generally </w:t>
        </w:r>
      </w:ins>
      <w:ins w:id="116" w:author="Thomas, Russell" w:date="2023-11-09T12:09:00Z">
        <w:r w:rsidR="00F70FEC">
          <w:t>provides a</w:t>
        </w:r>
      </w:ins>
      <w:ins w:id="117" w:author="Thomas, Russell" w:date="2023-11-09T12:11:00Z">
        <w:r w:rsidR="00F70FEC">
          <w:t xml:space="preserve"> conservative (i.e., lower) estimate of the dose that causes adverse effects in traditional </w:t>
        </w:r>
      </w:ins>
      <w:ins w:id="118" w:author="Thomas, Russell" w:date="2023-11-09T12:12:00Z">
        <w:r w:rsidR="00F70FEC">
          <w:t>animal-based toxicity studies (</w:t>
        </w:r>
        <w:commentRangeStart w:id="119"/>
        <w:r w:rsidR="00F70FEC">
          <w:t>ref)</w:t>
        </w:r>
      </w:ins>
      <w:del w:id="120" w:author="Guiseppi-Elie, Annette" w:date="2023-11-09T08:29:00Z">
        <w:r w:rsidDel="009F683D">
          <w:delText xml:space="preserve">, </w:delText>
        </w:r>
      </w:del>
      <w:commentRangeEnd w:id="119"/>
      <w:r w:rsidR="00F70FEC">
        <w:rPr>
          <w:rStyle w:val="CommentReference"/>
        </w:rPr>
        <w:commentReference w:id="119"/>
      </w:r>
      <w:del w:id="121" w:author="Guiseppi-Elie, Annette" w:date="2023-11-09T08:29:00Z">
        <w:r w:rsidDel="009F683D">
          <w:delText>any perturbations for accidental exposures to these PFAS are unwanted</w:delText>
        </w:r>
      </w:del>
      <w:r>
        <w:t xml:space="preserve">. </w:t>
      </w:r>
      <w:del w:id="122" w:author="Thomas, Russell" w:date="2023-11-09T12:23:00Z">
        <w:r w:rsidDel="00356A81">
          <w:delText xml:space="preserve">For the general populations, </w:delText>
        </w:r>
      </w:del>
      <w:del w:id="123" w:author="Thomas, Russell" w:date="2023-11-09T12:13:00Z">
        <w:r w:rsidDel="00F70FEC">
          <w:delText xml:space="preserve">it is </w:delText>
        </w:r>
      </w:del>
      <w:del w:id="124" w:author="Thomas, Russell" w:date="2023-11-09T12:23:00Z">
        <w:r w:rsidDel="00356A81">
          <w:delText>not clear</w:delText>
        </w:r>
      </w:del>
      <w:del w:id="125" w:author="Thomas, Russell" w:date="2023-11-09T12:13:00Z">
        <w:r w:rsidDel="00F70FEC">
          <w:delText xml:space="preserve"> what the sources of PFAS </w:delText>
        </w:r>
        <w:r w:rsidDel="00F70FEC">
          <w:lastRenderedPageBreak/>
          <w:delText>exposure</w:delText>
        </w:r>
      </w:del>
      <w:ins w:id="126" w:author="Guiseppi-Elie, Annette" w:date="2023-11-09T08:30:00Z">
        <w:del w:id="127" w:author="Thomas, Russell" w:date="2023-11-09T12:13:00Z">
          <w:r w:rsidR="009F683D" w:rsidDel="00F70FEC">
            <w:delText>.</w:delText>
          </w:r>
        </w:del>
      </w:ins>
      <w:del w:id="128" w:author="Thomas, Russell" w:date="2023-11-09T12:13:00Z">
        <w:r w:rsidDel="00F70FEC">
          <w:delText xml:space="preserve"> are, but this analysis show one should be cautious</w:delText>
        </w:r>
      </w:del>
      <w:del w:id="129" w:author="Thomas, Russell" w:date="2023-11-09T12:23:00Z">
        <w:r w:rsidDel="00356A81">
          <w:delText xml:space="preserve"> about adding further accidental exposure to these chemicals</w:delText>
        </w:r>
      </w:del>
      <w:del w:id="130" w:author="Thomas, Russell" w:date="2023-11-09T12:22:00Z">
        <w:r w:rsidDel="00356A81">
          <w:delText>.</w:delText>
        </w:r>
      </w:del>
      <w:del w:id="131" w:author="Thomas, Russell" w:date="2023-11-09T12:23:00Z">
        <w:r w:rsidDel="00356A81">
          <w:delText xml:space="preserve"> </w:delText>
        </w:r>
      </w:del>
    </w:p>
    <w:p w14:paraId="61AAF2F0" w14:textId="595A230C" w:rsidR="00932500" w:rsidRDefault="00932500" w:rsidP="00932500">
      <w:pPr>
        <w:pStyle w:val="Heading1"/>
        <w:ind w:firstLine="0"/>
      </w:pPr>
      <w:commentRangeStart w:id="132"/>
      <w:r>
        <w:t>References</w:t>
      </w:r>
      <w:commentRangeEnd w:id="132"/>
      <w:r w:rsidR="00361353">
        <w:rPr>
          <w:rStyle w:val="CommentReference"/>
          <w:rFonts w:ascii="Times New Roman" w:eastAsiaTheme="minorHAnsi" w:hAnsi="Times New Roman" w:cs="Times New Roman"/>
          <w:color w:val="auto"/>
        </w:rPr>
        <w:commentReference w:id="132"/>
      </w:r>
    </w:p>
    <w:p w14:paraId="146D29BF" w14:textId="77777777" w:rsidR="00DD15C6" w:rsidRPr="00DD15C6" w:rsidRDefault="00932500" w:rsidP="00DD15C6">
      <w:pPr>
        <w:pStyle w:val="EndNoteBibliography"/>
        <w:spacing w:after="0"/>
        <w:ind w:left="720" w:hanging="720"/>
      </w:pPr>
      <w:r>
        <w:fldChar w:fldCharType="begin"/>
      </w:r>
      <w:r>
        <w:instrText xml:space="preserve"> ADDIN EN.REFLIST </w:instrText>
      </w:r>
      <w:r>
        <w:fldChar w:fldCharType="separate"/>
      </w:r>
      <w:r w:rsidR="00DD15C6" w:rsidRPr="00DD15C6">
        <w:t xml:space="preserve">Berg, E. L. (2017). "Phenotypic chemical biology for predicting safety and efficacy." </w:t>
      </w:r>
      <w:r w:rsidR="00DD15C6" w:rsidRPr="00DD15C6">
        <w:rPr>
          <w:u w:val="single"/>
        </w:rPr>
        <w:t>Drug Discov Today Technol</w:t>
      </w:r>
      <w:r w:rsidR="00DD15C6" w:rsidRPr="00DD15C6">
        <w:t xml:space="preserve"> </w:t>
      </w:r>
      <w:r w:rsidR="00DD15C6" w:rsidRPr="00DD15C6">
        <w:rPr>
          <w:b/>
        </w:rPr>
        <w:t>23</w:t>
      </w:r>
      <w:r w:rsidR="00DD15C6" w:rsidRPr="00DD15C6">
        <w:t>: 53-60.</w:t>
      </w:r>
    </w:p>
    <w:p w14:paraId="1334B2F6" w14:textId="77777777" w:rsidR="00DD15C6" w:rsidRPr="00DD15C6" w:rsidRDefault="00DD15C6" w:rsidP="00DD15C6">
      <w:pPr>
        <w:pStyle w:val="EndNoteBibliography"/>
        <w:spacing w:after="0"/>
        <w:ind w:left="720" w:hanging="720"/>
      </w:pPr>
      <w:r w:rsidRPr="00DD15C6">
        <w:t xml:space="preserve">Berg, E. L., E. J. Kunkel, E. Hytopoulos and I. Plavec (2006). "Characterization of compound mechanisms and secondary activities by BioMAP analysis." </w:t>
      </w:r>
      <w:r w:rsidRPr="00DD15C6">
        <w:rPr>
          <w:u w:val="single"/>
        </w:rPr>
        <w:t>J Pharmacol Toxicol Methods</w:t>
      </w:r>
      <w:r w:rsidRPr="00DD15C6">
        <w:t xml:space="preserve"> </w:t>
      </w:r>
      <w:r w:rsidRPr="00DD15C6">
        <w:rPr>
          <w:b/>
        </w:rPr>
        <w:t>53</w:t>
      </w:r>
      <w:r w:rsidRPr="00DD15C6">
        <w:t>(1): 67-74.</w:t>
      </w:r>
    </w:p>
    <w:p w14:paraId="02D0BE3F" w14:textId="77777777" w:rsidR="00DD15C6" w:rsidRPr="00DD15C6" w:rsidRDefault="00DD15C6" w:rsidP="00DD15C6">
      <w:pPr>
        <w:pStyle w:val="EndNoteBibliography"/>
        <w:spacing w:after="0"/>
        <w:ind w:left="720" w:hanging="720"/>
      </w:pPr>
      <w:r w:rsidRPr="00DD15C6">
        <w:t xml:space="preserve">Bray, M. A., S. Singh, H. Han, C. T. Davis, B. Borgeson, C. Hartland, M. Kost-Alimova, S. M. Gustafsdottir, C. C. Gibson and A. E. Carpenter (2016). "Cell Painting, a high-content image-based assay for morphological profiling using multiplexed fluorescent dyes." </w:t>
      </w:r>
      <w:r w:rsidRPr="00DD15C6">
        <w:rPr>
          <w:u w:val="single"/>
        </w:rPr>
        <w:t>Nat Protoc</w:t>
      </w:r>
      <w:r w:rsidRPr="00DD15C6">
        <w:t xml:space="preserve"> </w:t>
      </w:r>
      <w:r w:rsidRPr="00DD15C6">
        <w:rPr>
          <w:b/>
        </w:rPr>
        <w:t>11</w:t>
      </w:r>
      <w:r w:rsidRPr="00DD15C6">
        <w:t>(9): 1757-1774.</w:t>
      </w:r>
    </w:p>
    <w:p w14:paraId="38197FAB" w14:textId="77777777" w:rsidR="00DD15C6" w:rsidRPr="00DD15C6" w:rsidRDefault="00DD15C6" w:rsidP="00DD15C6">
      <w:pPr>
        <w:pStyle w:val="EndNoteBibliography"/>
        <w:spacing w:after="0"/>
        <w:ind w:left="720" w:hanging="720"/>
      </w:pPr>
      <w:r w:rsidRPr="00DD15C6">
        <w:t xml:space="preserve">Carstens, K. E., T. Freudenrich, K. Wallace, S. Choo, A. Carpenter, M. Smeltz, M. S. Clifton, W. M. Henderson, A. M. Richard, G. Patlewicz, B. A. Wetmore, K. Paul Friedman and T. Shafer (2023). "Evaluation of Per- and Polyfluoroalkyl Substances (PFAS) In Vitro Toxicity Testing for Developmental Neurotoxicity." </w:t>
      </w:r>
      <w:r w:rsidRPr="00DD15C6">
        <w:rPr>
          <w:u w:val="single"/>
        </w:rPr>
        <w:t>Chem Res Toxicol</w:t>
      </w:r>
      <w:r w:rsidRPr="00DD15C6">
        <w:t>.</w:t>
      </w:r>
    </w:p>
    <w:p w14:paraId="3D96451E" w14:textId="77777777" w:rsidR="00DD15C6" w:rsidRPr="00DD15C6" w:rsidRDefault="00DD15C6" w:rsidP="00DD15C6">
      <w:pPr>
        <w:pStyle w:val="EndNoteBibliography"/>
        <w:spacing w:after="0"/>
        <w:ind w:left="720" w:hanging="720"/>
      </w:pPr>
      <w:r w:rsidRPr="00DD15C6">
        <w:t xml:space="preserve">Deal, S., J. Wambaugh, R. Judson, S. Mosher, N. Radio, K. Houck and S. Padilla (2016). "Development of a quantitative morphological assessment of toxicant-treated zebrafish larvae using brightfield imaging and high-content analysis." </w:t>
      </w:r>
      <w:r w:rsidRPr="00DD15C6">
        <w:rPr>
          <w:u w:val="single"/>
        </w:rPr>
        <w:t>J Appl Toxicol</w:t>
      </w:r>
      <w:r w:rsidRPr="00DD15C6">
        <w:t>.</w:t>
      </w:r>
    </w:p>
    <w:p w14:paraId="756E4FAE" w14:textId="77777777" w:rsidR="00DD15C6" w:rsidRPr="00DD15C6" w:rsidRDefault="00DD15C6" w:rsidP="00DD15C6">
      <w:pPr>
        <w:pStyle w:val="EndNoteBibliography"/>
        <w:spacing w:after="0"/>
        <w:ind w:left="720" w:hanging="720"/>
      </w:pPr>
      <w:r w:rsidRPr="00DD15C6">
        <w:t xml:space="preserve">Harrill, J. A., L. J. Everett, D. E. Haggard, T. Sheffield, J. L. Bundy, C. M. Willis, R. S. Thomas, I. Shah and R. S. Judson (2021). "High-Throughput Transcriptomics Platform for Screening Environmental Chemicals." </w:t>
      </w:r>
      <w:r w:rsidRPr="00DD15C6">
        <w:rPr>
          <w:u w:val="single"/>
        </w:rPr>
        <w:t>Toxicol Sci</w:t>
      </w:r>
      <w:r w:rsidRPr="00DD15C6">
        <w:t xml:space="preserve"> </w:t>
      </w:r>
      <w:r w:rsidRPr="00DD15C6">
        <w:rPr>
          <w:b/>
        </w:rPr>
        <w:t>181</w:t>
      </w:r>
      <w:r w:rsidRPr="00DD15C6">
        <w:t>(1): 68-89.</w:t>
      </w:r>
    </w:p>
    <w:p w14:paraId="71E7F106" w14:textId="77777777" w:rsidR="00DD15C6" w:rsidRPr="00DD15C6" w:rsidRDefault="00DD15C6" w:rsidP="00DD15C6">
      <w:pPr>
        <w:pStyle w:val="EndNoteBibliography"/>
        <w:spacing w:after="0"/>
        <w:ind w:left="720" w:hanging="720"/>
      </w:pPr>
      <w:r w:rsidRPr="00DD15C6">
        <w:t xml:space="preserve">Houck, K. A., K. P. Friedman, M. Feshuk, G. Patlewicz, M. Smeltz, M. S. Clifton, B. A. Wetmore, S. Velichko, A. Berenyi and E. L. Berg (2022). "Evaluation of 147 perfluoroalkyl substances for immunotoxic and other (patho)physiological activities through phenotypic screening of human primary cells." </w:t>
      </w:r>
      <w:r w:rsidRPr="00DD15C6">
        <w:rPr>
          <w:u w:val="single"/>
        </w:rPr>
        <w:t>ALTEX</w:t>
      </w:r>
      <w:r w:rsidRPr="00DD15C6">
        <w:t>.</w:t>
      </w:r>
    </w:p>
    <w:p w14:paraId="02F11D4E" w14:textId="77777777" w:rsidR="00DD15C6" w:rsidRPr="00DD15C6" w:rsidRDefault="00DD15C6" w:rsidP="00DD15C6">
      <w:pPr>
        <w:pStyle w:val="EndNoteBibliography"/>
        <w:spacing w:after="0"/>
        <w:ind w:left="720" w:hanging="720"/>
      </w:pPr>
      <w:r w:rsidRPr="00DD15C6">
        <w:t xml:space="preserve">Houck, K. A., G. Patlewicz, A. M. Richard, A. J. Williams, M. A. Shobair, M. Smeltz, M. S. Clifton, B. Wetmore, A. Medvedev and S. Makarov (2021). "Bioactivity profiling of per- and polyfluoroalkyl substances (PFAS) identifies potential toxicity pathways related to molecular structure." </w:t>
      </w:r>
      <w:r w:rsidRPr="00DD15C6">
        <w:rPr>
          <w:u w:val="single"/>
        </w:rPr>
        <w:t>Toxicology</w:t>
      </w:r>
      <w:r w:rsidRPr="00DD15C6">
        <w:t xml:space="preserve"> </w:t>
      </w:r>
      <w:r w:rsidRPr="00DD15C6">
        <w:rPr>
          <w:b/>
        </w:rPr>
        <w:t>457</w:t>
      </w:r>
      <w:r w:rsidRPr="00DD15C6">
        <w:t>: 152789.</w:t>
      </w:r>
    </w:p>
    <w:p w14:paraId="70D5CBF9" w14:textId="77777777" w:rsidR="00DD15C6" w:rsidRPr="00DD15C6" w:rsidRDefault="00DD15C6" w:rsidP="00DD15C6">
      <w:pPr>
        <w:pStyle w:val="EndNoteBibliography"/>
        <w:spacing w:after="0"/>
        <w:ind w:left="720" w:hanging="720"/>
      </w:pPr>
      <w:r w:rsidRPr="00DD15C6">
        <w:t xml:space="preserve">Kleinstreuer, N. C., J. Yang, E. L. Berg, T. B. Knudsen, A. M. Richard, M. T. Martin, D. M. Reif, R. S. Judson, M. Polokoff, D. J. Dix, R. J. Kavlock and K. A. Houck (2014). "Phenotypic screening of the ToxCast chemical library to classify toxic and therapeutic mechanisms." </w:t>
      </w:r>
      <w:r w:rsidRPr="00DD15C6">
        <w:rPr>
          <w:u w:val="single"/>
        </w:rPr>
        <w:t>Nat Biotechnol</w:t>
      </w:r>
      <w:r w:rsidRPr="00DD15C6">
        <w:t xml:space="preserve"> </w:t>
      </w:r>
      <w:r w:rsidRPr="00DD15C6">
        <w:rPr>
          <w:b/>
        </w:rPr>
        <w:t>32</w:t>
      </w:r>
      <w:r w:rsidRPr="00DD15C6">
        <w:t>(6): 583-591.</w:t>
      </w:r>
    </w:p>
    <w:p w14:paraId="7064D77A" w14:textId="77777777" w:rsidR="00DD15C6" w:rsidRPr="00DD15C6" w:rsidRDefault="00DD15C6" w:rsidP="00DD15C6">
      <w:pPr>
        <w:pStyle w:val="EndNoteBibliography"/>
        <w:spacing w:after="0"/>
        <w:ind w:left="720" w:hanging="720"/>
      </w:pPr>
      <w:r w:rsidRPr="00DD15C6">
        <w:t xml:space="preserve">Montano, M., E. Cocco, C. Guignard, G. Marsh, L. Hoffmann, A. Bergman, A. C. Gutleb and A. J. Murk (2012). "New approaches to assess the transthyretin binding capacity of bioactivated thyroid hormone disruptors." </w:t>
      </w:r>
      <w:r w:rsidRPr="00DD15C6">
        <w:rPr>
          <w:u w:val="single"/>
        </w:rPr>
        <w:t>Toxicol Sci</w:t>
      </w:r>
      <w:r w:rsidRPr="00DD15C6">
        <w:t xml:space="preserve"> </w:t>
      </w:r>
      <w:r w:rsidRPr="00DD15C6">
        <w:rPr>
          <w:b/>
        </w:rPr>
        <w:t>130</w:t>
      </w:r>
      <w:r w:rsidRPr="00DD15C6">
        <w:t>(1): 94-105.</w:t>
      </w:r>
    </w:p>
    <w:p w14:paraId="5E1B44CB" w14:textId="77777777" w:rsidR="00DD15C6" w:rsidRPr="00DD15C6" w:rsidRDefault="00DD15C6" w:rsidP="00DD15C6">
      <w:pPr>
        <w:pStyle w:val="EndNoteBibliography"/>
        <w:spacing w:after="0"/>
        <w:ind w:left="720" w:hanging="720"/>
      </w:pPr>
      <w:r w:rsidRPr="00DD15C6">
        <w:t xml:space="preserve">Olker, J. H., J. J. Korte, J. S. Denny, P. C. Hartig, M. C. Cardon, C. N. Knutsen, P. M. Kent, J. P. Christensen, S. J. Degitz and M. W. Hornung (2019). "Screening the ToxCast Phase 1, Phase 2, and e1k Chemical Libraries for Inhibitors of Iodothyronine Deiodinases." </w:t>
      </w:r>
      <w:r w:rsidRPr="00DD15C6">
        <w:rPr>
          <w:u w:val="single"/>
        </w:rPr>
        <w:t>Toxicol Sci</w:t>
      </w:r>
      <w:r w:rsidRPr="00DD15C6">
        <w:t xml:space="preserve"> </w:t>
      </w:r>
      <w:r w:rsidRPr="00DD15C6">
        <w:rPr>
          <w:b/>
        </w:rPr>
        <w:t>168</w:t>
      </w:r>
      <w:r w:rsidRPr="00DD15C6">
        <w:t>(2): 430-442.</w:t>
      </w:r>
    </w:p>
    <w:p w14:paraId="71DED1D9" w14:textId="77777777" w:rsidR="00DD15C6" w:rsidRPr="00DD15C6" w:rsidRDefault="00DD15C6" w:rsidP="00DD15C6">
      <w:pPr>
        <w:pStyle w:val="EndNoteBibliography"/>
        <w:spacing w:after="0"/>
        <w:ind w:left="720" w:hanging="720"/>
      </w:pPr>
      <w:r w:rsidRPr="00DD15C6">
        <w:lastRenderedPageBreak/>
        <w:t xml:space="preserve">Olker, J. H., J. J. Korte, J. S. Denny, J. T. Haselman, P. C. Hartig, M. C. Cardon, M. W. Hornung and S. J. Degitz (2021). "In vitro screening for chemical inhibition of the iodide recycling enzyme, iodotyrosine deiodinase." </w:t>
      </w:r>
      <w:r w:rsidRPr="00DD15C6">
        <w:rPr>
          <w:u w:val="single"/>
        </w:rPr>
        <w:t>Toxicol In Vitro</w:t>
      </w:r>
      <w:r w:rsidRPr="00DD15C6">
        <w:t xml:space="preserve"> </w:t>
      </w:r>
      <w:r w:rsidRPr="00DD15C6">
        <w:rPr>
          <w:b/>
        </w:rPr>
        <w:t>71</w:t>
      </w:r>
      <w:r w:rsidRPr="00DD15C6">
        <w:t>: 105073.</w:t>
      </w:r>
    </w:p>
    <w:p w14:paraId="4ACA4ED1" w14:textId="77777777" w:rsidR="00DD15C6" w:rsidRPr="00DD15C6" w:rsidRDefault="00DD15C6" w:rsidP="00DD15C6">
      <w:pPr>
        <w:pStyle w:val="EndNoteBibliography"/>
        <w:spacing w:after="0"/>
        <w:ind w:left="720" w:hanging="720"/>
      </w:pPr>
      <w:r w:rsidRPr="00DD15C6">
        <w:t xml:space="preserve">Paul Friedman, K., E. D. Watt, M. W. Hornung, J. M. Hedge, R. S. Judson, K. M. Crofton, K. A. Houck and S. O. Simmons (2016). "Tiered High-Throughput Screening Approach to Identify Thyroperoxidase Inhibitors Within the ToxCast Phase I and II Chemical Libraries." </w:t>
      </w:r>
      <w:r w:rsidRPr="00DD15C6">
        <w:rPr>
          <w:u w:val="single"/>
        </w:rPr>
        <w:t>Toxicol Sci</w:t>
      </w:r>
      <w:r w:rsidRPr="00DD15C6">
        <w:t xml:space="preserve"> </w:t>
      </w:r>
      <w:r w:rsidRPr="00DD15C6">
        <w:rPr>
          <w:b/>
        </w:rPr>
        <w:t>151</w:t>
      </w:r>
      <w:r w:rsidRPr="00DD15C6">
        <w:t>(1): 160-180.</w:t>
      </w:r>
    </w:p>
    <w:p w14:paraId="15E50A2C" w14:textId="77777777" w:rsidR="00DD15C6" w:rsidRPr="00DD15C6" w:rsidRDefault="00DD15C6" w:rsidP="00DD15C6">
      <w:pPr>
        <w:pStyle w:val="EndNoteBibliography"/>
        <w:spacing w:after="0"/>
        <w:ind w:left="720" w:hanging="720"/>
      </w:pPr>
      <w:r w:rsidRPr="00DD15C6">
        <w:t xml:space="preserve">Poothong, S., C. Thomsen, J. A. Padilla-Sanchez, E. Papadopoulou and L. S. Haug (2017). "Distribution of Novel and Well-Known Poly- and Perfluoroalkyl Substances (PFASs) in Human Serum, Plasma, and Whole Blood." </w:t>
      </w:r>
      <w:r w:rsidRPr="00DD15C6">
        <w:rPr>
          <w:u w:val="single"/>
        </w:rPr>
        <w:t>Environ Sci Technol</w:t>
      </w:r>
      <w:r w:rsidRPr="00DD15C6">
        <w:t xml:space="preserve"> </w:t>
      </w:r>
      <w:r w:rsidRPr="00DD15C6">
        <w:rPr>
          <w:b/>
        </w:rPr>
        <w:t>51</w:t>
      </w:r>
      <w:r w:rsidRPr="00DD15C6">
        <w:t>(22): 13388-13396.</w:t>
      </w:r>
    </w:p>
    <w:p w14:paraId="72F44783" w14:textId="77777777" w:rsidR="00DD15C6" w:rsidRPr="00DD15C6" w:rsidRDefault="00DD15C6" w:rsidP="00DD15C6">
      <w:pPr>
        <w:pStyle w:val="EndNoteBibliography"/>
        <w:spacing w:after="0"/>
        <w:ind w:left="720" w:hanging="720"/>
      </w:pPr>
      <w:r w:rsidRPr="00DD15C6">
        <w:t xml:space="preserve">Romanov, S., A. Medvedev, M. Gambarian, N. Poltoratskaya, M. Moeser, L. Medvedeva, L. Diatchenko and S. Makarov (2008). "Homogeneous reporter system enables quantitative functional assessment of multiple transcription factors." </w:t>
      </w:r>
      <w:r w:rsidRPr="00DD15C6">
        <w:rPr>
          <w:u w:val="single"/>
        </w:rPr>
        <w:t>Nat Methods</w:t>
      </w:r>
      <w:r w:rsidRPr="00DD15C6">
        <w:t xml:space="preserve"> </w:t>
      </w:r>
      <w:r w:rsidRPr="00DD15C6">
        <w:rPr>
          <w:b/>
        </w:rPr>
        <w:t>5</w:t>
      </w:r>
      <w:r w:rsidRPr="00DD15C6">
        <w:t>(3): 253-260.</w:t>
      </w:r>
    </w:p>
    <w:p w14:paraId="2202E103" w14:textId="77777777" w:rsidR="00DD15C6" w:rsidRPr="00DD15C6" w:rsidRDefault="00DD15C6" w:rsidP="00DD15C6">
      <w:pPr>
        <w:pStyle w:val="EndNoteBibliography"/>
        <w:spacing w:after="0"/>
        <w:ind w:left="720" w:hanging="720"/>
      </w:pPr>
      <w:r w:rsidRPr="00DD15C6">
        <w:t xml:space="preserve">Rotroff, D. M., D. J. Dix, K. A. Houck, R. J. Kavlock, T. B. Knudsen, M. T. Martin, D. M. Reif, A. M. Richard, N. S. Sipes, Y. A. Abassi, C. Jin, M. Stampfl and R. S. Judson (2013). "Real-Time Growth Kinetics Measuring Hormone Mimicry for ToxCast Chemicals in T-47D Human Ductal Carcinoma Cells." </w:t>
      </w:r>
      <w:r w:rsidRPr="00DD15C6">
        <w:rPr>
          <w:u w:val="single"/>
        </w:rPr>
        <w:t>Chem Res Toxicol</w:t>
      </w:r>
      <w:r w:rsidRPr="00DD15C6">
        <w:t xml:space="preserve"> </w:t>
      </w:r>
      <w:r w:rsidRPr="00DD15C6">
        <w:rPr>
          <w:b/>
        </w:rPr>
        <w:t>26</w:t>
      </w:r>
      <w:r w:rsidRPr="00DD15C6">
        <w:t>(7): 1097-1107.</w:t>
      </w:r>
    </w:p>
    <w:p w14:paraId="67E73B11" w14:textId="77777777" w:rsidR="00DD15C6" w:rsidRPr="00DD15C6" w:rsidRDefault="00DD15C6" w:rsidP="00DD15C6">
      <w:pPr>
        <w:pStyle w:val="EndNoteBibliography"/>
        <w:ind w:left="720" w:hanging="720"/>
      </w:pPr>
      <w:r w:rsidRPr="00DD15C6">
        <w:t xml:space="preserve">Yeakley, J. M., P. J. Shepard, D. E. Goyena, H. C. VanSteenhouse, J. D. McComb and B. E. Seligmann (2017). "A trichostatin A expression signature identified by TempO-Seq targeted whole transcriptome profiling." </w:t>
      </w:r>
      <w:r w:rsidRPr="00DD15C6">
        <w:rPr>
          <w:u w:val="single"/>
        </w:rPr>
        <w:t>PLoS One</w:t>
      </w:r>
      <w:r w:rsidRPr="00DD15C6">
        <w:t xml:space="preserve"> </w:t>
      </w:r>
      <w:r w:rsidRPr="00DD15C6">
        <w:rPr>
          <w:b/>
        </w:rPr>
        <w:t>12</w:t>
      </w:r>
      <w:r w:rsidRPr="00DD15C6">
        <w:t>(5): e0178302.</w:t>
      </w:r>
    </w:p>
    <w:p w14:paraId="3644A53C" w14:textId="3EAD2BE3" w:rsidR="00932500" w:rsidRPr="00932500" w:rsidRDefault="00932500" w:rsidP="00B121FA">
      <w:pPr>
        <w:ind w:firstLine="0"/>
      </w:pPr>
      <w:r>
        <w:fldChar w:fldCharType="end"/>
      </w:r>
    </w:p>
    <w:sectPr w:rsidR="00932500" w:rsidRPr="00932500">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as, Russell" w:date="2023-11-09T11:17:00Z" w:initials="TR">
    <w:p w14:paraId="104040C8" w14:textId="77777777" w:rsidR="00116DD2" w:rsidRDefault="00716F52" w:rsidP="00524317">
      <w:pPr>
        <w:pStyle w:val="CommentText"/>
        <w:ind w:firstLine="0"/>
      </w:pPr>
      <w:r>
        <w:rPr>
          <w:rStyle w:val="CommentReference"/>
        </w:rPr>
        <w:annotationRef/>
      </w:r>
      <w:r w:rsidR="00116DD2">
        <w:t>I can't remember whether I commented on this when reviewing your paper or just let it go, but I remember it crossing my mind.  The EPA has defined MOE as "a numerical value that characterizes the amount of safety to a toxic chemical–a ratio of a toxicological endpoint (usually a NOAEL [no observed adverse effect level]) to exposure. The MOE is a measure of how closely the exposure comes to the NOAEL."  This comes from both the 2023 draft principles of cumulative risk assessment under TSCA (EPA-740-P-23-001, the 2002 guidance on cumulative risk assessment of pesticide chemicals, and the 2012 TSCA sustainable futures report (</w:t>
      </w:r>
      <w:r w:rsidR="00116DD2">
        <w:rPr>
          <w:color w:val="212121"/>
          <w:highlight w:val="white"/>
        </w:rPr>
        <w:t>EPA/748/B-12/001</w:t>
      </w:r>
      <w:r w:rsidR="00116DD2">
        <w:t xml:space="preserve">).  While there appears to be some flexibility in how toxicological endpoint and exposure is defined, the bioactivity and use of internal dose is obviously different than its traditional application in the past.  It could be that we may be better off defining this as a bioactivity-to-exposure ratio (BER) as we have done previously in the EDSP program. </w:t>
      </w:r>
    </w:p>
  </w:comment>
  <w:comment w:id="11" w:author="Thomas, Russell" w:date="2023-11-09T11:21:00Z" w:initials="TR">
    <w:p w14:paraId="175DD007" w14:textId="2E1BA7E3" w:rsidR="00716F52" w:rsidRDefault="00716F52">
      <w:pPr>
        <w:pStyle w:val="CommentText"/>
        <w:ind w:firstLine="0"/>
      </w:pPr>
      <w:r>
        <w:rPr>
          <w:rStyle w:val="CommentReference"/>
        </w:rPr>
        <w:annotationRef/>
      </w:r>
      <w:r>
        <w:t>Suggest citing Katie's APCRA case study paper.</w:t>
      </w:r>
    </w:p>
    <w:p w14:paraId="05026D8B" w14:textId="77777777" w:rsidR="00716F52" w:rsidRDefault="00716F52">
      <w:pPr>
        <w:pStyle w:val="CommentText"/>
        <w:ind w:firstLine="0"/>
      </w:pPr>
    </w:p>
    <w:p w14:paraId="49312E89" w14:textId="77777777" w:rsidR="00716F52" w:rsidRDefault="00716F52">
      <w:pPr>
        <w:pStyle w:val="CommentText"/>
        <w:ind w:firstLine="0"/>
      </w:pPr>
      <w:hyperlink r:id="rId1" w:history="1">
        <w:r w:rsidRPr="00BE2419">
          <w:rPr>
            <w:rStyle w:val="Hyperlink"/>
          </w:rPr>
          <w:t>https://pubmed.ncbi.nlm.nih.gov/31532525/</w:t>
        </w:r>
      </w:hyperlink>
    </w:p>
    <w:p w14:paraId="3E232B2D" w14:textId="77777777" w:rsidR="00716F52" w:rsidRDefault="00716F52" w:rsidP="00BE2419">
      <w:pPr>
        <w:pStyle w:val="CommentText"/>
        <w:ind w:firstLine="0"/>
      </w:pPr>
    </w:p>
  </w:comment>
  <w:comment w:id="16" w:author="Thomas, Russell" w:date="2023-11-09T11:30:00Z" w:initials="TR">
    <w:p w14:paraId="540C107E" w14:textId="77777777" w:rsidR="00116DD2" w:rsidRDefault="00116DD2">
      <w:pPr>
        <w:pStyle w:val="CommentText"/>
        <w:ind w:firstLine="0"/>
      </w:pPr>
      <w:r>
        <w:rPr>
          <w:rStyle w:val="CommentReference"/>
        </w:rPr>
        <w:annotationRef/>
      </w:r>
      <w:r>
        <w:t xml:space="preserve">Suggest referencing the TSCA sustainable futures document here </w:t>
      </w:r>
    </w:p>
    <w:p w14:paraId="6DE192CE" w14:textId="77777777" w:rsidR="00116DD2" w:rsidRDefault="00116DD2">
      <w:pPr>
        <w:pStyle w:val="CommentText"/>
        <w:ind w:firstLine="0"/>
      </w:pPr>
    </w:p>
    <w:p w14:paraId="01C9CB4C" w14:textId="77777777" w:rsidR="00116DD2" w:rsidRDefault="00116DD2">
      <w:pPr>
        <w:pStyle w:val="CommentText"/>
        <w:ind w:firstLine="0"/>
      </w:pPr>
      <w:r>
        <w:rPr>
          <w:color w:val="212121"/>
          <w:highlight w:val="white"/>
        </w:rPr>
        <w:t>EPA/748/B-12/001 </w:t>
      </w:r>
      <w:r>
        <w:t xml:space="preserve"> </w:t>
      </w:r>
    </w:p>
    <w:p w14:paraId="3588C9CC" w14:textId="77777777" w:rsidR="00116DD2" w:rsidRDefault="00116DD2">
      <w:pPr>
        <w:pStyle w:val="CommentText"/>
        <w:ind w:firstLine="0"/>
      </w:pPr>
    </w:p>
    <w:p w14:paraId="5BB270E0" w14:textId="77777777" w:rsidR="00116DD2" w:rsidRDefault="00116DD2">
      <w:pPr>
        <w:pStyle w:val="CommentText"/>
        <w:ind w:firstLine="0"/>
      </w:pPr>
      <w:hyperlink r:id="rId2" w:history="1">
        <w:r w:rsidRPr="00084177">
          <w:rPr>
            <w:rStyle w:val="Hyperlink"/>
          </w:rPr>
          <w:t>http://www.epa.gov/sustainable-futures/sustainable-futures-p2-framework-manual</w:t>
        </w:r>
      </w:hyperlink>
      <w:r>
        <w:rPr>
          <w:color w:val="212121"/>
          <w:highlight w:val="white"/>
        </w:rPr>
        <w:t> </w:t>
      </w:r>
      <w:r>
        <w:t xml:space="preserve"> </w:t>
      </w:r>
    </w:p>
    <w:p w14:paraId="7C0D524E" w14:textId="77777777" w:rsidR="00116DD2" w:rsidRDefault="00116DD2" w:rsidP="00084177">
      <w:pPr>
        <w:pStyle w:val="CommentText"/>
        <w:ind w:firstLine="0"/>
      </w:pPr>
    </w:p>
  </w:comment>
  <w:comment w:id="23" w:author="Thomas, Russell" w:date="2023-11-09T11:38:00Z" w:initials="TR">
    <w:p w14:paraId="135D2B77" w14:textId="77777777" w:rsidR="003A0DE5" w:rsidRDefault="003A0DE5" w:rsidP="00B87E8E">
      <w:pPr>
        <w:pStyle w:val="CommentText"/>
        <w:ind w:firstLine="0"/>
      </w:pPr>
      <w:r>
        <w:rPr>
          <w:rStyle w:val="CommentReference"/>
        </w:rPr>
        <w:annotationRef/>
      </w:r>
      <w:r>
        <w:t>From what source/reference?</w:t>
      </w:r>
    </w:p>
  </w:comment>
  <w:comment w:id="51" w:author="Thomas, Russell" w:date="2023-11-09T11:50:00Z" w:initials="TR">
    <w:p w14:paraId="3457B378" w14:textId="77777777" w:rsidR="00361353" w:rsidRDefault="00361353">
      <w:pPr>
        <w:pStyle w:val="CommentText"/>
        <w:ind w:firstLine="0"/>
      </w:pPr>
      <w:r>
        <w:rPr>
          <w:rStyle w:val="CommentReference"/>
        </w:rPr>
        <w:annotationRef/>
      </w:r>
      <w:r>
        <w:t>Suggest replacing this reference with Josh's papers</w:t>
      </w:r>
    </w:p>
    <w:p w14:paraId="238CD338" w14:textId="77777777" w:rsidR="00361353" w:rsidRDefault="00361353">
      <w:pPr>
        <w:pStyle w:val="CommentText"/>
        <w:ind w:firstLine="0"/>
      </w:pPr>
    </w:p>
    <w:p w14:paraId="6C8FCFE7" w14:textId="77777777" w:rsidR="00361353" w:rsidRDefault="00361353">
      <w:pPr>
        <w:pStyle w:val="CommentText"/>
        <w:ind w:firstLine="0"/>
      </w:pPr>
      <w:hyperlink r:id="rId3" w:history="1">
        <w:r w:rsidRPr="00B74066">
          <w:rPr>
            <w:rStyle w:val="Hyperlink"/>
          </w:rPr>
          <w:t>https://pubmed.ncbi.nlm.nih.gov/31899216/</w:t>
        </w:r>
      </w:hyperlink>
    </w:p>
    <w:p w14:paraId="6427B279" w14:textId="77777777" w:rsidR="00361353" w:rsidRDefault="00361353">
      <w:pPr>
        <w:pStyle w:val="CommentText"/>
        <w:ind w:firstLine="0"/>
      </w:pPr>
    </w:p>
    <w:p w14:paraId="145ABDAF" w14:textId="77777777" w:rsidR="00361353" w:rsidRDefault="00361353" w:rsidP="00B74066">
      <w:pPr>
        <w:pStyle w:val="CommentText"/>
        <w:ind w:firstLine="0"/>
      </w:pPr>
      <w:hyperlink r:id="rId4" w:history="1">
        <w:r w:rsidRPr="00B74066">
          <w:rPr>
            <w:rStyle w:val="Hyperlink"/>
          </w:rPr>
          <w:t>https://pubmed.ncbi.nlm.nih.gov/37044265/</w:t>
        </w:r>
      </w:hyperlink>
    </w:p>
  </w:comment>
  <w:comment w:id="61" w:author="Thomas, Russell" w:date="2023-11-09T11:51:00Z" w:initials="TR">
    <w:p w14:paraId="40AADA21" w14:textId="77777777" w:rsidR="00361353" w:rsidRDefault="00361353" w:rsidP="00674805">
      <w:pPr>
        <w:pStyle w:val="CommentText"/>
        <w:ind w:firstLine="0"/>
      </w:pPr>
      <w:r>
        <w:rPr>
          <w:rStyle w:val="CommentReference"/>
        </w:rPr>
        <w:annotationRef/>
      </w:r>
      <w:r>
        <w:t>All of the assays are in concentration response format</w:t>
      </w:r>
    </w:p>
  </w:comment>
  <w:comment w:id="63" w:author="Thomas, Russell" w:date="2023-11-09T11:58:00Z" w:initials="TR">
    <w:p w14:paraId="2D44B67F" w14:textId="77777777" w:rsidR="00361353" w:rsidRDefault="00361353" w:rsidP="00EC6AA8">
      <w:pPr>
        <w:pStyle w:val="CommentText"/>
        <w:ind w:firstLine="0"/>
      </w:pPr>
      <w:r>
        <w:rPr>
          <w:rStyle w:val="CommentReference"/>
        </w:rPr>
        <w:annotationRef/>
      </w:r>
      <w:r>
        <w:t>I hope this is true for all of the assays.</w:t>
      </w:r>
    </w:p>
  </w:comment>
  <w:comment w:id="119" w:author="Thomas, Russell" w:date="2023-11-09T12:12:00Z" w:initials="TR">
    <w:p w14:paraId="17E85C9F" w14:textId="77777777" w:rsidR="00F70FEC" w:rsidRDefault="00F70FEC" w:rsidP="00723576">
      <w:pPr>
        <w:pStyle w:val="CommentText"/>
        <w:ind w:firstLine="0"/>
      </w:pPr>
      <w:r>
        <w:rPr>
          <w:rStyle w:val="CommentReference"/>
        </w:rPr>
        <w:annotationRef/>
      </w:r>
      <w:r>
        <w:t>Katie's APCRA case study</w:t>
      </w:r>
    </w:p>
  </w:comment>
  <w:comment w:id="132" w:author="Thomas, Russell" w:date="2023-11-09T11:58:00Z" w:initials="TR">
    <w:p w14:paraId="25F3A913" w14:textId="5E08CDA0" w:rsidR="00361353" w:rsidRDefault="00361353" w:rsidP="00312972">
      <w:pPr>
        <w:pStyle w:val="CommentText"/>
        <w:ind w:firstLine="0"/>
      </w:pPr>
      <w:r>
        <w:rPr>
          <w:rStyle w:val="CommentReference"/>
        </w:rPr>
        <w:annotationRef/>
      </w:r>
      <w:r>
        <w:t>Some of these references are missing key details e.g., journal volume and page numbers.  See Deal paper, Houck paper,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4040C8" w15:done="0"/>
  <w15:commentEx w15:paraId="3E232B2D" w15:done="0"/>
  <w15:commentEx w15:paraId="7C0D524E" w15:done="0"/>
  <w15:commentEx w15:paraId="135D2B77" w15:done="0"/>
  <w15:commentEx w15:paraId="145ABDAF" w15:done="0"/>
  <w15:commentEx w15:paraId="40AADA21" w15:done="0"/>
  <w15:commentEx w15:paraId="2D44B67F" w15:done="0"/>
  <w15:commentEx w15:paraId="17E85C9F" w15:done="0"/>
  <w15:commentEx w15:paraId="25F3A9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73E5D" w16cex:dateUtc="2023-11-09T16:17:00Z"/>
  <w16cex:commentExtensible w16cex:durableId="28F73F39" w16cex:dateUtc="2023-11-09T16:21:00Z"/>
  <w16cex:commentExtensible w16cex:durableId="28F74150" w16cex:dateUtc="2023-11-09T16:30:00Z"/>
  <w16cex:commentExtensible w16cex:durableId="28F74318" w16cex:dateUtc="2023-11-09T16:38:00Z"/>
  <w16cex:commentExtensible w16cex:durableId="28F745F3" w16cex:dateUtc="2023-11-09T16:50:00Z"/>
  <w16cex:commentExtensible w16cex:durableId="28F7464C" w16cex:dateUtc="2023-11-09T16:51:00Z"/>
  <w16cex:commentExtensible w16cex:durableId="28F747E7" w16cex:dateUtc="2023-11-09T16:58:00Z"/>
  <w16cex:commentExtensible w16cex:durableId="28F74B46" w16cex:dateUtc="2023-11-09T17:12:00Z"/>
  <w16cex:commentExtensible w16cex:durableId="28F747CF" w16cex:dateUtc="2023-11-09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4040C8" w16cid:durableId="28F73E5D"/>
  <w16cid:commentId w16cid:paraId="3E232B2D" w16cid:durableId="28F73F39"/>
  <w16cid:commentId w16cid:paraId="7C0D524E" w16cid:durableId="28F74150"/>
  <w16cid:commentId w16cid:paraId="135D2B77" w16cid:durableId="28F74318"/>
  <w16cid:commentId w16cid:paraId="145ABDAF" w16cid:durableId="28F745F3"/>
  <w16cid:commentId w16cid:paraId="40AADA21" w16cid:durableId="28F7464C"/>
  <w16cid:commentId w16cid:paraId="2D44B67F" w16cid:durableId="28F747E7"/>
  <w16cid:commentId w16cid:paraId="17E85C9F" w16cid:durableId="28F74B46"/>
  <w16cid:commentId w16cid:paraId="25F3A913" w16cid:durableId="28F747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9D914" w14:textId="77777777" w:rsidR="004256A9" w:rsidRDefault="004256A9" w:rsidP="00992F88">
      <w:pPr>
        <w:spacing w:after="0" w:line="240" w:lineRule="auto"/>
      </w:pPr>
      <w:r>
        <w:separator/>
      </w:r>
    </w:p>
  </w:endnote>
  <w:endnote w:type="continuationSeparator" w:id="0">
    <w:p w14:paraId="5A4EC2BE" w14:textId="77777777" w:rsidR="004256A9" w:rsidRDefault="004256A9" w:rsidP="00992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D72E2" w14:textId="77777777" w:rsidR="00992F88" w:rsidRDefault="00992F8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B6D5AE1" w14:textId="77777777" w:rsidR="00992F88" w:rsidRDefault="00992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AB804" w14:textId="77777777" w:rsidR="004256A9" w:rsidRDefault="004256A9" w:rsidP="00992F88">
      <w:pPr>
        <w:spacing w:after="0" w:line="240" w:lineRule="auto"/>
      </w:pPr>
      <w:r>
        <w:separator/>
      </w:r>
    </w:p>
  </w:footnote>
  <w:footnote w:type="continuationSeparator" w:id="0">
    <w:p w14:paraId="2A6D7136" w14:textId="77777777" w:rsidR="004256A9" w:rsidRDefault="004256A9" w:rsidP="00992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E0EE5" w14:textId="0E22C327" w:rsidR="00E77B91" w:rsidRDefault="00E77B91">
    <w:pPr>
      <w:pStyle w:val="Header"/>
      <w:rPr>
        <w:ins w:id="133" w:author="Guiseppi-Elie, Annette" w:date="2023-11-09T08:32:00Z"/>
      </w:rPr>
    </w:pPr>
    <w:ins w:id="134" w:author="Guiseppi-Elie, Annette" w:date="2023-11-09T08:32:00Z">
      <w:r>
        <w:t>DRAFT DELIBE</w:t>
      </w:r>
    </w:ins>
    <w:ins w:id="135" w:author="Guiseppi-Elie, Annette" w:date="2023-11-09T08:33:00Z">
      <w:r>
        <w:t>RATIVE</w:t>
      </w:r>
    </w:ins>
  </w:p>
  <w:p w14:paraId="30D11D4F" w14:textId="77777777" w:rsidR="00E77B91" w:rsidRDefault="00E77B91">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Russell">
    <w15:presenceInfo w15:providerId="AD" w15:userId="S::Thomas.Russell@epa.gov::d952c5ac-7b29-4a34-922a-57bfd46b816f"/>
  </w15:person>
  <w15:person w15:author="Guiseppi-Elie, Annette">
    <w15:presenceInfo w15:providerId="AD" w15:userId="S::Guiseppi-Elie.Annette@epa.gov::f720f467-a1e6-43bc-938e-565a495174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markup="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 2&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ppttettgxvaemevezkpf9scrd0f5er2wdz9&quot;&gt;Judson Refs-Converted&lt;record-ids&gt;&lt;item&gt;666&lt;/item&gt;&lt;item&gt;949&lt;/item&gt;&lt;item&gt;3201&lt;/item&gt;&lt;item&gt;3286&lt;/item&gt;&lt;item&gt;3579&lt;/item&gt;&lt;item&gt;3803&lt;/item&gt;&lt;item&gt;3950&lt;/item&gt;&lt;item&gt;3951&lt;/item&gt;&lt;item&gt;4075&lt;/item&gt;&lt;item&gt;4096&lt;/item&gt;&lt;item&gt;4097&lt;/item&gt;&lt;item&gt;4198&lt;/item&gt;&lt;item&gt;4200&lt;/item&gt;&lt;item&gt;4201&lt;/item&gt;&lt;item&gt;41236&lt;/item&gt;&lt;item&gt;41442&lt;/item&gt;&lt;item&gt;41451&lt;/item&gt;&lt;/record-ids&gt;&lt;/item&gt;&lt;/Libraries&gt;"/>
  </w:docVars>
  <w:rsids>
    <w:rsidRoot w:val="00FB044C"/>
    <w:rsid w:val="000E0BEB"/>
    <w:rsid w:val="00116DD2"/>
    <w:rsid w:val="00127482"/>
    <w:rsid w:val="002166CA"/>
    <w:rsid w:val="00256C68"/>
    <w:rsid w:val="00356A81"/>
    <w:rsid w:val="00361353"/>
    <w:rsid w:val="003A0DE5"/>
    <w:rsid w:val="003E3CD4"/>
    <w:rsid w:val="003F1665"/>
    <w:rsid w:val="004256A9"/>
    <w:rsid w:val="005147D9"/>
    <w:rsid w:val="005B45BE"/>
    <w:rsid w:val="00643EB6"/>
    <w:rsid w:val="006F34E1"/>
    <w:rsid w:val="00716F52"/>
    <w:rsid w:val="00753625"/>
    <w:rsid w:val="00815E84"/>
    <w:rsid w:val="00886C9B"/>
    <w:rsid w:val="00893B36"/>
    <w:rsid w:val="00910572"/>
    <w:rsid w:val="00932500"/>
    <w:rsid w:val="00944D96"/>
    <w:rsid w:val="00992F88"/>
    <w:rsid w:val="009F683D"/>
    <w:rsid w:val="00A55A72"/>
    <w:rsid w:val="00B121FA"/>
    <w:rsid w:val="00C060CA"/>
    <w:rsid w:val="00C44109"/>
    <w:rsid w:val="00C742B0"/>
    <w:rsid w:val="00C759B4"/>
    <w:rsid w:val="00CA6792"/>
    <w:rsid w:val="00CB49BE"/>
    <w:rsid w:val="00CB7CC1"/>
    <w:rsid w:val="00DD15C6"/>
    <w:rsid w:val="00E77B91"/>
    <w:rsid w:val="00EC623E"/>
    <w:rsid w:val="00EF7FC2"/>
    <w:rsid w:val="00F54E50"/>
    <w:rsid w:val="00F70FEC"/>
    <w:rsid w:val="00FB0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915B87"/>
  <w15:chartTrackingRefBased/>
  <w15:docId w15:val="{F465A335-4089-49D4-A465-ED5A4E7D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482"/>
  </w:style>
  <w:style w:type="paragraph" w:styleId="Heading1">
    <w:name w:val="heading 1"/>
    <w:basedOn w:val="Normal"/>
    <w:next w:val="Normal"/>
    <w:link w:val="Heading1Char"/>
    <w:uiPriority w:val="9"/>
    <w:qFormat/>
    <w:rsid w:val="00CB49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5A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9B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55A72"/>
    <w:rPr>
      <w:color w:val="0563C1" w:themeColor="hyperlink"/>
      <w:u w:val="single"/>
    </w:rPr>
  </w:style>
  <w:style w:type="character" w:styleId="UnresolvedMention">
    <w:name w:val="Unresolved Mention"/>
    <w:basedOn w:val="DefaultParagraphFont"/>
    <w:uiPriority w:val="99"/>
    <w:semiHidden/>
    <w:unhideWhenUsed/>
    <w:rsid w:val="00A55A72"/>
    <w:rPr>
      <w:color w:val="605E5C"/>
      <w:shd w:val="clear" w:color="auto" w:fill="E1DFDD"/>
    </w:rPr>
  </w:style>
  <w:style w:type="character" w:customStyle="1" w:styleId="Heading2Char">
    <w:name w:val="Heading 2 Char"/>
    <w:basedOn w:val="DefaultParagraphFont"/>
    <w:link w:val="Heading2"/>
    <w:uiPriority w:val="9"/>
    <w:rsid w:val="00A55A7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92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F88"/>
  </w:style>
  <w:style w:type="paragraph" w:styleId="Footer">
    <w:name w:val="footer"/>
    <w:basedOn w:val="Normal"/>
    <w:link w:val="FooterChar"/>
    <w:uiPriority w:val="99"/>
    <w:unhideWhenUsed/>
    <w:rsid w:val="00992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F88"/>
  </w:style>
  <w:style w:type="character" w:customStyle="1" w:styleId="normaltextrun">
    <w:name w:val="normaltextrun"/>
    <w:basedOn w:val="DefaultParagraphFont"/>
    <w:rsid w:val="00992F88"/>
  </w:style>
  <w:style w:type="character" w:customStyle="1" w:styleId="eop">
    <w:name w:val="eop"/>
    <w:basedOn w:val="DefaultParagraphFont"/>
    <w:rsid w:val="00992F88"/>
  </w:style>
  <w:style w:type="character" w:customStyle="1" w:styleId="spellingerror">
    <w:name w:val="spellingerror"/>
    <w:basedOn w:val="DefaultParagraphFont"/>
    <w:rsid w:val="00992F88"/>
  </w:style>
  <w:style w:type="paragraph" w:customStyle="1" w:styleId="EndNoteBibliographyTitle">
    <w:name w:val="EndNote Bibliography Title"/>
    <w:basedOn w:val="Normal"/>
    <w:link w:val="EndNoteBibliographyTitleChar"/>
    <w:rsid w:val="00992F88"/>
    <w:pPr>
      <w:spacing w:after="0"/>
      <w:jc w:val="center"/>
    </w:pPr>
    <w:rPr>
      <w:noProof/>
    </w:rPr>
  </w:style>
  <w:style w:type="character" w:customStyle="1" w:styleId="EndNoteBibliographyTitleChar">
    <w:name w:val="EndNote Bibliography Title Char"/>
    <w:basedOn w:val="DefaultParagraphFont"/>
    <w:link w:val="EndNoteBibliographyTitle"/>
    <w:rsid w:val="00992F88"/>
    <w:rPr>
      <w:noProof/>
    </w:rPr>
  </w:style>
  <w:style w:type="paragraph" w:customStyle="1" w:styleId="EndNoteBibliography">
    <w:name w:val="EndNote Bibliography"/>
    <w:basedOn w:val="Normal"/>
    <w:link w:val="EndNoteBibliographyChar"/>
    <w:rsid w:val="00992F88"/>
    <w:pPr>
      <w:spacing w:line="240" w:lineRule="auto"/>
    </w:pPr>
    <w:rPr>
      <w:noProof/>
    </w:rPr>
  </w:style>
  <w:style w:type="character" w:customStyle="1" w:styleId="EndNoteBibliographyChar">
    <w:name w:val="EndNote Bibliography Char"/>
    <w:basedOn w:val="DefaultParagraphFont"/>
    <w:link w:val="EndNoteBibliography"/>
    <w:rsid w:val="00992F88"/>
    <w:rPr>
      <w:noProof/>
    </w:rPr>
  </w:style>
  <w:style w:type="table" w:styleId="TableGrid">
    <w:name w:val="Table Grid"/>
    <w:basedOn w:val="TableNormal"/>
    <w:uiPriority w:val="39"/>
    <w:rsid w:val="003F1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F683D"/>
    <w:pPr>
      <w:spacing w:after="0" w:line="240" w:lineRule="auto"/>
      <w:ind w:firstLine="0"/>
    </w:pPr>
  </w:style>
  <w:style w:type="character" w:styleId="CommentReference">
    <w:name w:val="annotation reference"/>
    <w:basedOn w:val="DefaultParagraphFont"/>
    <w:uiPriority w:val="99"/>
    <w:semiHidden/>
    <w:unhideWhenUsed/>
    <w:rsid w:val="00716F52"/>
    <w:rPr>
      <w:sz w:val="16"/>
      <w:szCs w:val="16"/>
    </w:rPr>
  </w:style>
  <w:style w:type="paragraph" w:styleId="CommentText">
    <w:name w:val="annotation text"/>
    <w:basedOn w:val="Normal"/>
    <w:link w:val="CommentTextChar"/>
    <w:uiPriority w:val="99"/>
    <w:unhideWhenUsed/>
    <w:rsid w:val="00716F52"/>
    <w:pPr>
      <w:spacing w:line="240" w:lineRule="auto"/>
    </w:pPr>
    <w:rPr>
      <w:sz w:val="20"/>
      <w:szCs w:val="20"/>
    </w:rPr>
  </w:style>
  <w:style w:type="character" w:customStyle="1" w:styleId="CommentTextChar">
    <w:name w:val="Comment Text Char"/>
    <w:basedOn w:val="DefaultParagraphFont"/>
    <w:link w:val="CommentText"/>
    <w:uiPriority w:val="99"/>
    <w:rsid w:val="00716F52"/>
    <w:rPr>
      <w:sz w:val="20"/>
      <w:szCs w:val="20"/>
    </w:rPr>
  </w:style>
  <w:style w:type="paragraph" w:styleId="CommentSubject">
    <w:name w:val="annotation subject"/>
    <w:basedOn w:val="CommentText"/>
    <w:next w:val="CommentText"/>
    <w:link w:val="CommentSubjectChar"/>
    <w:uiPriority w:val="99"/>
    <w:semiHidden/>
    <w:unhideWhenUsed/>
    <w:rsid w:val="00716F52"/>
    <w:rPr>
      <w:b/>
      <w:bCs/>
    </w:rPr>
  </w:style>
  <w:style w:type="character" w:customStyle="1" w:styleId="CommentSubjectChar">
    <w:name w:val="Comment Subject Char"/>
    <w:basedOn w:val="CommentTextChar"/>
    <w:link w:val="CommentSubject"/>
    <w:uiPriority w:val="99"/>
    <w:semiHidden/>
    <w:rsid w:val="00716F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pubmed.ncbi.nlm.nih.gov/31899216/" TargetMode="External"/><Relationship Id="rId2" Type="http://schemas.openxmlformats.org/officeDocument/2006/relationships/hyperlink" Target="http://www.epa.gov/sustainable-futures/sustainable-futures-p2-framework-manual" TargetMode="External"/><Relationship Id="rId1" Type="http://schemas.openxmlformats.org/officeDocument/2006/relationships/hyperlink" Target="https://pubmed.ncbi.nlm.nih.gov/31532525/" TargetMode="External"/><Relationship Id="rId4" Type="http://schemas.openxmlformats.org/officeDocument/2006/relationships/hyperlink" Target="https://pubmed.ncbi.nlm.nih.gov/37044265/"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yperlink" Target="https://comptox.epa.gov/dashboard"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3779</Words>
  <Characters>21544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Judson, Richard (he/him/his)</dc:creator>
  <cp:keywords/>
  <dc:description/>
  <cp:lastModifiedBy>Thomas, Russell</cp:lastModifiedBy>
  <cp:revision>6</cp:revision>
  <dcterms:created xsi:type="dcterms:W3CDTF">2023-11-09T16:35:00Z</dcterms:created>
  <dcterms:modified xsi:type="dcterms:W3CDTF">2023-11-09T17:24:00Z</dcterms:modified>
</cp:coreProperties>
</file>